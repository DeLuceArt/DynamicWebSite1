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4B534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Objectives</w:t>
      </w:r>
      <w:r w:rsidR="005A610B">
        <w:rPr>
          <w:rFonts w:ascii="Cambria" w:eastAsia="Batang" w:hAnsi="Cambria"/>
          <w:bCs/>
        </w:rPr>
        <w:t xml:space="preserve"> (start with action verbs)</w:t>
      </w:r>
      <w:r w:rsidRPr="00BB5564">
        <w:rPr>
          <w:rFonts w:ascii="Cambria" w:eastAsia="Batang" w:hAnsi="Cambria"/>
          <w:bCs/>
        </w:rPr>
        <w:t>:</w:t>
      </w:r>
    </w:p>
    <w:p w14:paraId="52C84090" w14:textId="7A9089C0" w:rsidR="00220A32" w:rsidRPr="00BB5564" w:rsidRDefault="00711C18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del w:id="0" w:author="MTlabuser" w:date="2019-01-22T15:04:00Z">
        <w:r w:rsidRPr="00BB5564" w:rsidDel="00773DE7">
          <w:rPr>
            <w:rFonts w:ascii="Cambria" w:eastAsia="Batang" w:hAnsi="Cambria"/>
            <w:bCs/>
          </w:rPr>
          <w:delText>X</w:delText>
        </w:r>
      </w:del>
      <w:ins w:id="1" w:author="MTlabuser" w:date="2019-01-22T15:04:00Z">
        <w:r w:rsidR="00773DE7">
          <w:rPr>
            <w:rFonts w:ascii="Cambria" w:eastAsia="Batang" w:hAnsi="Cambria"/>
            <w:bCs/>
          </w:rPr>
          <w:t xml:space="preserve">Build a website </w:t>
        </w:r>
        <w:del w:id="2" w:author="Peter DeLuce" w:date="2019-02-05T12:45:00Z">
          <w:r w:rsidR="00773DE7" w:rsidDel="00C9695C">
            <w:rPr>
              <w:rFonts w:ascii="Cambria" w:eastAsia="Batang" w:hAnsi="Cambria"/>
              <w:bCs/>
            </w:rPr>
            <w:delText>based off of prior graphic design work for “RxTraining”</w:delText>
          </w:r>
        </w:del>
      </w:ins>
      <w:ins w:id="3" w:author="Peter DeLuce" w:date="2019-02-05T12:45:00Z">
        <w:r w:rsidR="00C9695C">
          <w:rPr>
            <w:rFonts w:ascii="Cambria" w:eastAsia="Batang" w:hAnsi="Cambria"/>
            <w:bCs/>
          </w:rPr>
          <w:t>that</w:t>
        </w:r>
      </w:ins>
      <w:ins w:id="4" w:author="Peter DeLuce" w:date="2019-02-19T10:19:00Z">
        <w:r w:rsidR="0037695F">
          <w:rPr>
            <w:rFonts w:ascii="Cambria" w:eastAsia="Batang" w:hAnsi="Cambria"/>
            <w:bCs/>
          </w:rPr>
          <w:t xml:space="preserve"> I</w:t>
        </w:r>
      </w:ins>
      <w:ins w:id="5" w:author="Peter DeLuce" w:date="2019-02-05T12:45:00Z">
        <w:r w:rsidR="00C9695C">
          <w:rPr>
            <w:rFonts w:ascii="Cambria" w:eastAsia="Batang" w:hAnsi="Cambria"/>
            <w:bCs/>
          </w:rPr>
          <w:t xml:space="preserve"> can</w:t>
        </w:r>
      </w:ins>
      <w:ins w:id="6" w:author="Peter DeLuce" w:date="2019-02-19T10:19:00Z">
        <w:r w:rsidR="0037695F">
          <w:rPr>
            <w:rFonts w:ascii="Cambria" w:eastAsia="Batang" w:hAnsi="Cambria"/>
            <w:bCs/>
          </w:rPr>
          <w:t xml:space="preserve"> us</w:t>
        </w:r>
      </w:ins>
      <w:ins w:id="7" w:author="Peter DeLuce" w:date="2019-02-19T10:20:00Z">
        <w:r w:rsidR="0037695F">
          <w:rPr>
            <w:rFonts w:ascii="Cambria" w:eastAsia="Batang" w:hAnsi="Cambria"/>
            <w:bCs/>
          </w:rPr>
          <w:t>e to</w:t>
        </w:r>
      </w:ins>
      <w:ins w:id="8" w:author="Peter DeLuce" w:date="2019-02-05T12:45:00Z">
        <w:r w:rsidR="00C9695C">
          <w:rPr>
            <w:rFonts w:ascii="Cambria" w:eastAsia="Batang" w:hAnsi="Cambria"/>
            <w:bCs/>
          </w:rPr>
          <w:t xml:space="preserve"> </w:t>
        </w:r>
      </w:ins>
      <w:ins w:id="9" w:author="Peter DeLuce" w:date="2019-02-19T10:19:00Z">
        <w:r w:rsidR="0037695F">
          <w:rPr>
            <w:rFonts w:ascii="Cambria" w:eastAsia="Batang" w:hAnsi="Cambria"/>
            <w:bCs/>
          </w:rPr>
          <w:t xml:space="preserve">share </w:t>
        </w:r>
      </w:ins>
      <w:ins w:id="10" w:author="Peter DeLuce" w:date="2019-02-05T12:45:00Z">
        <w:r w:rsidR="00C9695C">
          <w:rPr>
            <w:rFonts w:ascii="Cambria" w:eastAsia="Batang" w:hAnsi="Cambria"/>
            <w:bCs/>
          </w:rPr>
          <w:t>my artwork online</w:t>
        </w:r>
      </w:ins>
      <w:ins w:id="11" w:author="Peter DeLuce" w:date="2019-02-19T10:44:00Z">
        <w:r w:rsidR="00EE466C">
          <w:rPr>
            <w:rFonts w:ascii="Cambria" w:eastAsia="Batang" w:hAnsi="Cambria"/>
            <w:bCs/>
          </w:rPr>
          <w:t xml:space="preserve"> in a gallery form</w:t>
        </w:r>
      </w:ins>
    </w:p>
    <w:p w14:paraId="6761C8C0" w14:textId="4F3063B9" w:rsidR="00220A32" w:rsidRPr="00BB5564" w:rsidRDefault="00711C18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del w:id="12" w:author="MTlabuser" w:date="2019-01-22T15:04:00Z">
        <w:r w:rsidRPr="00BB5564" w:rsidDel="00773DE7">
          <w:rPr>
            <w:rFonts w:ascii="Cambria" w:eastAsia="Batang" w:hAnsi="Cambria"/>
            <w:bCs/>
          </w:rPr>
          <w:delText>X</w:delText>
        </w:r>
      </w:del>
      <w:ins w:id="13" w:author="MTlabuser" w:date="2019-01-22T15:05:00Z">
        <w:del w:id="14" w:author="Peter DeLuce" w:date="2019-02-05T12:47:00Z">
          <w:r w:rsidR="00773DE7" w:rsidDel="00C9695C">
            <w:rPr>
              <w:rFonts w:ascii="Cambria" w:eastAsia="Batang" w:hAnsi="Cambria"/>
              <w:bCs/>
            </w:rPr>
            <w:delText>P</w:delText>
          </w:r>
        </w:del>
        <w:del w:id="15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>resent</w:delText>
          </w:r>
        </w:del>
      </w:ins>
      <w:ins w:id="16" w:author="MTlabuser" w:date="2019-01-22T15:04:00Z">
        <w:del w:id="17" w:author="Peter DeLuce" w:date="2019-02-05T12:47:00Z">
          <w:r w:rsidR="00773DE7" w:rsidDel="00C9695C">
            <w:rPr>
              <w:rFonts w:ascii="Cambria" w:eastAsia="Batang" w:hAnsi="Cambria"/>
              <w:bCs/>
            </w:rPr>
            <w:delText xml:space="preserve"> </w:delText>
          </w:r>
        </w:del>
      </w:ins>
      <w:ins w:id="18" w:author="Peter DeLuce" w:date="2019-02-19T10:22:00Z">
        <w:r w:rsidR="0037695F">
          <w:rPr>
            <w:rFonts w:ascii="Cambria" w:eastAsia="Batang" w:hAnsi="Cambria"/>
            <w:bCs/>
          </w:rPr>
          <w:t>Incorporate elements of my artwork that make sense</w:t>
        </w:r>
      </w:ins>
      <w:ins w:id="19" w:author="MTlabuser" w:date="2019-01-22T15:04:00Z">
        <w:del w:id="20" w:author="Peter DeLuce" w:date="2019-02-19T10:20:00Z">
          <w:r w:rsidR="00773DE7" w:rsidDel="0037695F">
            <w:rPr>
              <w:rFonts w:ascii="Cambria" w:eastAsia="Batang" w:hAnsi="Cambria"/>
              <w:bCs/>
            </w:rPr>
            <w:delText>a</w:delText>
          </w:r>
        </w:del>
      </w:ins>
      <w:ins w:id="21" w:author="MTlabuser" w:date="2019-01-22T15:07:00Z">
        <w:del w:id="22" w:author="Peter DeLuce" w:date="2019-02-19T10:20:00Z">
          <w:r w:rsidR="00773DE7" w:rsidDel="0037695F">
            <w:rPr>
              <w:rFonts w:ascii="Cambria" w:eastAsia="Batang" w:hAnsi="Cambria"/>
              <w:bCs/>
            </w:rPr>
            <w:delText>n accurate</w:delText>
          </w:r>
        </w:del>
      </w:ins>
      <w:ins w:id="23" w:author="MTlabuser" w:date="2019-01-22T15:04:00Z">
        <w:del w:id="24" w:author="Peter DeLuce" w:date="2019-02-19T10:20:00Z">
          <w:r w:rsidR="00773DE7" w:rsidDel="0037695F">
            <w:rPr>
              <w:rFonts w:ascii="Cambria" w:eastAsia="Batang" w:hAnsi="Cambria"/>
              <w:bCs/>
            </w:rPr>
            <w:delText xml:space="preserve"> </w:delText>
          </w:r>
        </w:del>
      </w:ins>
      <w:ins w:id="25" w:author="MTlabuser" w:date="2019-01-22T15:05:00Z">
        <w:del w:id="26" w:author="Peter DeLuce" w:date="2019-02-19T10:20:00Z">
          <w:r w:rsidR="00773DE7" w:rsidDel="0037695F">
            <w:rPr>
              <w:rFonts w:ascii="Cambria" w:eastAsia="Batang" w:hAnsi="Cambria"/>
              <w:bCs/>
            </w:rPr>
            <w:delText xml:space="preserve">vision </w:delText>
          </w:r>
        </w:del>
        <w:del w:id="27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>of</w:delText>
          </w:r>
        </w:del>
      </w:ins>
      <w:ins w:id="28" w:author="MTlabuser" w:date="2019-01-22T15:07:00Z">
        <w:del w:id="29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 xml:space="preserve"> the</w:delText>
          </w:r>
        </w:del>
      </w:ins>
      <w:ins w:id="30" w:author="MTlabuser" w:date="2019-01-22T15:05:00Z">
        <w:del w:id="31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 xml:space="preserve"> client’s business</w:delText>
          </w:r>
        </w:del>
      </w:ins>
    </w:p>
    <w:p w14:paraId="2D5F51EE" w14:textId="418586EC" w:rsidR="00220A32" w:rsidRPr="00BB5564" w:rsidRDefault="0037695F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ins w:id="32" w:author="Peter DeLuce" w:date="2019-02-19T10:25:00Z">
        <w:r>
          <w:rPr>
            <w:rFonts w:ascii="Cambria" w:eastAsia="Batang" w:hAnsi="Cambria"/>
            <w:bCs/>
          </w:rPr>
          <w:t>Develop</w:t>
        </w:r>
      </w:ins>
      <w:ins w:id="33" w:author="Peter DeLuce" w:date="2019-02-19T10:24:00Z">
        <w:r>
          <w:rPr>
            <w:rFonts w:ascii="Cambria" w:eastAsia="Batang" w:hAnsi="Cambria"/>
            <w:bCs/>
          </w:rPr>
          <w:t xml:space="preserve"> a</w:t>
        </w:r>
      </w:ins>
      <w:ins w:id="34" w:author="Peter DeLuce" w:date="2019-02-19T10:25:00Z">
        <w:r>
          <w:rPr>
            <w:rFonts w:ascii="Cambria" w:eastAsia="Batang" w:hAnsi="Cambria"/>
            <w:bCs/>
          </w:rPr>
          <w:t xml:space="preserve"> portfolio worthy website</w:t>
        </w:r>
      </w:ins>
      <w:del w:id="35" w:author="Peter DeLuce" w:date="2019-02-19T10:24:00Z">
        <w:r w:rsidR="00711C18" w:rsidRPr="00BB5564" w:rsidDel="0037695F">
          <w:rPr>
            <w:rFonts w:ascii="Cambria" w:eastAsia="Batang" w:hAnsi="Cambria"/>
            <w:bCs/>
          </w:rPr>
          <w:delText>X</w:delText>
        </w:r>
      </w:del>
      <w:ins w:id="36" w:author="MTlabuser" w:date="2019-01-22T15:06:00Z">
        <w:del w:id="37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>Explain accurately</w:delText>
          </w:r>
        </w:del>
      </w:ins>
      <w:ins w:id="38" w:author="MTlabuser" w:date="2019-01-22T15:08:00Z">
        <w:del w:id="39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 xml:space="preserve"> and efficiently</w:delText>
          </w:r>
        </w:del>
      </w:ins>
      <w:ins w:id="40" w:author="MTlabuser" w:date="2019-01-22T15:06:00Z">
        <w:del w:id="41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 xml:space="preserve"> </w:delText>
          </w:r>
        </w:del>
      </w:ins>
      <w:ins w:id="42" w:author="MTlabuser" w:date="2019-01-22T15:08:00Z">
        <w:del w:id="43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 xml:space="preserve">what </w:delText>
          </w:r>
        </w:del>
      </w:ins>
      <w:ins w:id="44" w:author="MTlabuser" w:date="2019-01-22T15:06:00Z">
        <w:del w:id="45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>the function of “RxTraining</w:delText>
          </w:r>
        </w:del>
      </w:ins>
      <w:ins w:id="46" w:author="MTlabuser" w:date="2019-01-22T15:07:00Z">
        <w:del w:id="47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>”</w:delText>
          </w:r>
        </w:del>
      </w:ins>
      <w:ins w:id="48" w:author="MTlabuser" w:date="2019-01-22T15:08:00Z">
        <w:del w:id="49" w:author="Peter DeLuce" w:date="2019-02-05T12:46:00Z">
          <w:r w:rsidR="00773DE7" w:rsidDel="00C9695C">
            <w:rPr>
              <w:rFonts w:ascii="Cambria" w:eastAsia="Batang" w:hAnsi="Cambria"/>
              <w:bCs/>
            </w:rPr>
            <w:delText xml:space="preserve"> is</w:delText>
          </w:r>
        </w:del>
      </w:ins>
    </w:p>
    <w:p w14:paraId="3CD6EBAE" w14:textId="77777777" w:rsidR="00220A32" w:rsidRPr="00BB5564" w:rsidRDefault="00711C18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del w:id="50" w:author="MTlabuser" w:date="2019-01-22T15:09:00Z">
        <w:r w:rsidRPr="00BB5564" w:rsidDel="00773DE7">
          <w:rPr>
            <w:rFonts w:ascii="Cambria" w:eastAsia="Batang" w:hAnsi="Cambria"/>
            <w:bCs/>
          </w:rPr>
          <w:delText>X</w:delText>
        </w:r>
      </w:del>
      <w:ins w:id="51" w:author="MTlabuser" w:date="2019-01-22T15:09:00Z">
        <w:r w:rsidR="00773DE7">
          <w:rPr>
            <w:rFonts w:ascii="Cambria" w:eastAsia="Batang" w:hAnsi="Cambria"/>
            <w:bCs/>
          </w:rPr>
          <w:t xml:space="preserve">Create a responsive modern design with </w:t>
        </w:r>
      </w:ins>
      <w:ins w:id="52" w:author="MTlabuser" w:date="2019-01-22T15:11:00Z">
        <w:r w:rsidR="00773DE7">
          <w:rPr>
            <w:rFonts w:ascii="Cambria" w:eastAsia="Batang" w:hAnsi="Cambria"/>
            <w:bCs/>
          </w:rPr>
          <w:t>an easy to navigate</w:t>
        </w:r>
      </w:ins>
      <w:ins w:id="53" w:author="MTlabuser" w:date="2019-01-22T15:09:00Z">
        <w:r w:rsidR="00773DE7">
          <w:rPr>
            <w:rFonts w:ascii="Cambria" w:eastAsia="Batang" w:hAnsi="Cambria"/>
            <w:bCs/>
          </w:rPr>
          <w:t xml:space="preserve"> flow</w:t>
        </w:r>
      </w:ins>
    </w:p>
    <w:p w14:paraId="1C1C5259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14:paraId="058FD589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Target audience</w:t>
      </w:r>
      <w:r w:rsidR="005A610B">
        <w:rPr>
          <w:rFonts w:ascii="Cambria" w:eastAsia="Batang" w:hAnsi="Cambria"/>
          <w:bCs/>
        </w:rPr>
        <w:t xml:space="preserve"> (demographics and geographic market)</w:t>
      </w:r>
      <w:r w:rsidRPr="00BB5564">
        <w:rPr>
          <w:rFonts w:ascii="Cambria" w:eastAsia="Batang" w:hAnsi="Cambria"/>
          <w:bCs/>
        </w:rPr>
        <w:t>:</w:t>
      </w:r>
    </w:p>
    <w:p w14:paraId="79FF9AE5" w14:textId="42560D03" w:rsidR="00220A32" w:rsidRPr="00BB5564" w:rsidRDefault="00711C18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del w:id="54" w:author="MTlabuser" w:date="2019-01-22T15:11:00Z">
        <w:r w:rsidRPr="00BB5564" w:rsidDel="00773DE7">
          <w:rPr>
            <w:rFonts w:ascii="Cambria" w:eastAsia="Batang" w:hAnsi="Cambria"/>
            <w:bCs/>
          </w:rPr>
          <w:delText>X</w:delText>
        </w:r>
      </w:del>
      <w:ins w:id="55" w:author="MTlabuser" w:date="2019-01-22T15:11:00Z">
        <w:del w:id="56" w:author="Peter DeLuce" w:date="2019-02-19T10:34:00Z">
          <w:r w:rsidR="00773DE7" w:rsidDel="008C1878">
            <w:rPr>
              <w:rFonts w:ascii="Cambria" w:eastAsia="Batang" w:hAnsi="Cambria"/>
              <w:bCs/>
            </w:rPr>
            <w:delText xml:space="preserve">Men and women </w:delText>
          </w:r>
        </w:del>
      </w:ins>
      <w:ins w:id="57" w:author="MTlabuser" w:date="2019-01-22T15:12:00Z">
        <w:del w:id="58" w:author="Peter DeLuce" w:date="2019-02-19T10:34:00Z">
          <w:r w:rsidR="00773DE7" w:rsidDel="008C1878">
            <w:rPr>
              <w:rFonts w:ascii="Cambria" w:eastAsia="Batang" w:hAnsi="Cambria"/>
              <w:bCs/>
            </w:rPr>
            <w:delText>(</w:delText>
          </w:r>
        </w:del>
      </w:ins>
      <w:ins w:id="59" w:author="Peter DeLuce" w:date="2019-02-19T10:34:00Z">
        <w:r w:rsidR="008C1878">
          <w:rPr>
            <w:rFonts w:ascii="Cambria" w:eastAsia="Batang" w:hAnsi="Cambria"/>
            <w:bCs/>
          </w:rPr>
          <w:t>Young Adults (</w:t>
        </w:r>
      </w:ins>
      <w:ins w:id="60" w:author="MTlabuser" w:date="2019-01-22T15:11:00Z">
        <w:r w:rsidR="00773DE7">
          <w:rPr>
            <w:rFonts w:ascii="Cambria" w:eastAsia="Batang" w:hAnsi="Cambria"/>
            <w:bCs/>
          </w:rPr>
          <w:t>1</w:t>
        </w:r>
        <w:del w:id="61" w:author="Peter DeLuce" w:date="2019-02-19T10:32:00Z">
          <w:r w:rsidR="00773DE7" w:rsidDel="008C1878">
            <w:rPr>
              <w:rFonts w:ascii="Cambria" w:eastAsia="Batang" w:hAnsi="Cambria"/>
              <w:bCs/>
            </w:rPr>
            <w:delText>6</w:delText>
          </w:r>
        </w:del>
      </w:ins>
      <w:ins w:id="62" w:author="Peter DeLuce" w:date="2019-02-19T10:32:00Z">
        <w:r w:rsidR="008C1878">
          <w:rPr>
            <w:rFonts w:ascii="Cambria" w:eastAsia="Batang" w:hAnsi="Cambria"/>
            <w:bCs/>
          </w:rPr>
          <w:t>5</w:t>
        </w:r>
      </w:ins>
      <w:ins w:id="63" w:author="MTlabuser" w:date="2019-01-22T15:11:00Z">
        <w:r w:rsidR="00773DE7">
          <w:rPr>
            <w:rFonts w:ascii="Cambria" w:eastAsia="Batang" w:hAnsi="Cambria"/>
            <w:bCs/>
          </w:rPr>
          <w:t xml:space="preserve"> – </w:t>
        </w:r>
        <w:del w:id="64" w:author="Peter DeLuce" w:date="2019-02-19T10:32:00Z">
          <w:r w:rsidR="00773DE7" w:rsidDel="008C1878">
            <w:rPr>
              <w:rFonts w:ascii="Cambria" w:eastAsia="Batang" w:hAnsi="Cambria"/>
              <w:bCs/>
            </w:rPr>
            <w:delText>5</w:delText>
          </w:r>
        </w:del>
      </w:ins>
      <w:ins w:id="65" w:author="Peter DeLuce" w:date="2019-02-19T10:32:00Z">
        <w:r w:rsidR="008C1878">
          <w:rPr>
            <w:rFonts w:ascii="Cambria" w:eastAsia="Batang" w:hAnsi="Cambria"/>
            <w:bCs/>
          </w:rPr>
          <w:t>4</w:t>
        </w:r>
      </w:ins>
      <w:ins w:id="66" w:author="MTlabuser" w:date="2019-01-22T15:12:00Z">
        <w:del w:id="67" w:author="Peter DeLuce" w:date="2019-02-19T10:25:00Z">
          <w:r w:rsidR="00773DE7" w:rsidDel="0037695F">
            <w:rPr>
              <w:rFonts w:ascii="Cambria" w:eastAsia="Batang" w:hAnsi="Cambria"/>
              <w:bCs/>
            </w:rPr>
            <w:delText>5</w:delText>
          </w:r>
        </w:del>
      </w:ins>
      <w:ins w:id="68" w:author="Peter DeLuce" w:date="2019-02-19T10:25:00Z">
        <w:r w:rsidR="0037695F">
          <w:rPr>
            <w:rFonts w:ascii="Cambria" w:eastAsia="Batang" w:hAnsi="Cambria"/>
            <w:bCs/>
          </w:rPr>
          <w:t>0</w:t>
        </w:r>
      </w:ins>
      <w:ins w:id="69" w:author="Peter DeLuce" w:date="2019-02-19T10:43:00Z">
        <w:r w:rsidR="00EE466C">
          <w:rPr>
            <w:rFonts w:ascii="Cambria" w:eastAsia="Batang" w:hAnsi="Cambria"/>
            <w:bCs/>
          </w:rPr>
          <w:t xml:space="preserve">) </w:t>
        </w:r>
      </w:ins>
      <w:ins w:id="70" w:author="Peter DeLuce" w:date="2019-02-19T10:32:00Z">
        <w:r w:rsidR="008C1878" w:rsidRPr="00EE466C">
          <w:rPr>
            <w:rFonts w:ascii="Cambria" w:eastAsia="Batang" w:hAnsi="Cambria"/>
            <w:bCs/>
            <w:i/>
            <w:sz w:val="20"/>
            <w:szCs w:val="20"/>
            <w:rPrChange w:id="71" w:author="Peter DeLuce" w:date="2019-02-19T10:44:00Z">
              <w:rPr>
                <w:rFonts w:ascii="Cambria" w:eastAsia="Batang" w:hAnsi="Cambria"/>
                <w:bCs/>
              </w:rPr>
            </w:rPrChange>
          </w:rPr>
          <w:t xml:space="preserve">the age range </w:t>
        </w:r>
      </w:ins>
      <w:ins w:id="72" w:author="Peter DeLuce" w:date="2019-02-19T10:43:00Z">
        <w:r w:rsidR="00EE466C" w:rsidRPr="00EE466C">
          <w:rPr>
            <w:rFonts w:ascii="Cambria" w:eastAsia="Batang" w:hAnsi="Cambria"/>
            <w:bCs/>
            <w:i/>
            <w:sz w:val="20"/>
            <w:szCs w:val="20"/>
            <w:rPrChange w:id="73" w:author="Peter DeLuce" w:date="2019-02-19T10:44:00Z">
              <w:rPr>
                <w:rFonts w:ascii="Cambria" w:eastAsia="Batang" w:hAnsi="Cambria"/>
                <w:bCs/>
              </w:rPr>
            </w:rPrChange>
          </w:rPr>
          <w:t xml:space="preserve">is </w:t>
        </w:r>
      </w:ins>
      <w:ins w:id="74" w:author="Peter DeLuce" w:date="2019-02-19T10:41:00Z">
        <w:r w:rsidR="00EE466C" w:rsidRPr="00EE466C">
          <w:rPr>
            <w:rFonts w:ascii="Cambria" w:eastAsia="Batang" w:hAnsi="Cambria"/>
            <w:bCs/>
            <w:i/>
            <w:sz w:val="20"/>
            <w:szCs w:val="20"/>
            <w:rPrChange w:id="75" w:author="Peter DeLuce" w:date="2019-02-19T10:44:00Z">
              <w:rPr>
                <w:rFonts w:ascii="Cambria" w:eastAsia="Batang" w:hAnsi="Cambria"/>
                <w:bCs/>
              </w:rPr>
            </w:rPrChange>
          </w:rPr>
          <w:t>based on</w:t>
        </w:r>
      </w:ins>
      <w:ins w:id="76" w:author="Peter DeLuce" w:date="2019-02-19T10:32:00Z">
        <w:r w:rsidR="008C1878" w:rsidRPr="00EE466C">
          <w:rPr>
            <w:rFonts w:ascii="Cambria" w:eastAsia="Batang" w:hAnsi="Cambria"/>
            <w:bCs/>
            <w:i/>
            <w:sz w:val="20"/>
            <w:szCs w:val="20"/>
            <w:rPrChange w:id="77" w:author="Peter DeLuce" w:date="2019-02-19T10:44:00Z">
              <w:rPr>
                <w:rFonts w:ascii="Cambria" w:eastAsia="Batang" w:hAnsi="Cambria"/>
                <w:bCs/>
              </w:rPr>
            </w:rPrChange>
          </w:rPr>
          <w:t xml:space="preserve"> </w:t>
        </w:r>
      </w:ins>
      <w:ins w:id="78" w:author="Peter DeLuce" w:date="2019-02-19T10:44:00Z">
        <w:r w:rsidR="00EE466C">
          <w:rPr>
            <w:rFonts w:ascii="Cambria" w:eastAsia="Batang" w:hAnsi="Cambria"/>
            <w:bCs/>
            <w:i/>
            <w:sz w:val="20"/>
            <w:szCs w:val="20"/>
          </w:rPr>
          <w:t xml:space="preserve">both </w:t>
        </w:r>
      </w:ins>
      <w:ins w:id="79" w:author="Peter DeLuce" w:date="2019-02-19T10:41:00Z">
        <w:r w:rsidR="00EE466C" w:rsidRPr="00EE466C">
          <w:rPr>
            <w:rFonts w:ascii="Cambria" w:eastAsia="Batang" w:hAnsi="Cambria"/>
            <w:bCs/>
            <w:i/>
            <w:sz w:val="20"/>
            <w:szCs w:val="20"/>
            <w:rPrChange w:id="80" w:author="Peter DeLuce" w:date="2019-02-19T10:44:00Z">
              <w:rPr>
                <w:rFonts w:ascii="Cambria" w:eastAsia="Batang" w:hAnsi="Cambria"/>
                <w:bCs/>
              </w:rPr>
            </w:rPrChange>
          </w:rPr>
          <w:t xml:space="preserve">analytics of </w:t>
        </w:r>
      </w:ins>
      <w:ins w:id="81" w:author="Peter DeLuce" w:date="2019-02-19T10:32:00Z">
        <w:r w:rsidR="008C1878" w:rsidRPr="00EE466C">
          <w:rPr>
            <w:rFonts w:ascii="Cambria" w:eastAsia="Batang" w:hAnsi="Cambria"/>
            <w:bCs/>
            <w:i/>
            <w:sz w:val="20"/>
            <w:szCs w:val="20"/>
            <w:rPrChange w:id="82" w:author="Peter DeLuce" w:date="2019-02-19T10:44:00Z">
              <w:rPr>
                <w:rFonts w:ascii="Cambria" w:eastAsia="Batang" w:hAnsi="Cambria"/>
                <w:bCs/>
              </w:rPr>
            </w:rPrChange>
          </w:rPr>
          <w:t xml:space="preserve">my Instagram </w:t>
        </w:r>
      </w:ins>
      <w:ins w:id="83" w:author="Peter DeLuce" w:date="2019-02-19T10:44:00Z">
        <w:r w:rsidR="00EE466C">
          <w:rPr>
            <w:rFonts w:ascii="Cambria" w:eastAsia="Batang" w:hAnsi="Cambria"/>
            <w:bCs/>
            <w:i/>
            <w:sz w:val="20"/>
            <w:szCs w:val="20"/>
          </w:rPr>
          <w:t>page</w:t>
        </w:r>
      </w:ins>
      <w:ins w:id="84" w:author="Peter DeLuce" w:date="2019-02-19T10:42:00Z">
        <w:r w:rsidR="00EE466C" w:rsidRPr="00EE466C">
          <w:rPr>
            <w:rFonts w:ascii="Cambria" w:eastAsia="Batang" w:hAnsi="Cambria"/>
            <w:bCs/>
            <w:i/>
            <w:sz w:val="20"/>
            <w:szCs w:val="20"/>
            <w:rPrChange w:id="85" w:author="Peter DeLuce" w:date="2019-02-19T10:44:00Z">
              <w:rPr>
                <w:rFonts w:ascii="Cambria" w:eastAsia="Batang" w:hAnsi="Cambria"/>
                <w:bCs/>
              </w:rPr>
            </w:rPrChange>
          </w:rPr>
          <w:t xml:space="preserve"> and personal observation</w:t>
        </w:r>
      </w:ins>
      <w:ins w:id="86" w:author="MTlabuser" w:date="2019-01-22T15:12:00Z">
        <w:del w:id="87" w:author="Peter DeLuce" w:date="2019-02-19T10:32:00Z">
          <w:r w:rsidR="00773DE7" w:rsidDel="008C1878">
            <w:rPr>
              <w:rFonts w:ascii="Cambria" w:eastAsia="Batang" w:hAnsi="Cambria"/>
              <w:bCs/>
            </w:rPr>
            <w:delText>+</w:delText>
          </w:r>
        </w:del>
      </w:ins>
      <w:ins w:id="88" w:author="MTlabuser" w:date="2019-01-22T15:11:00Z">
        <w:del w:id="89" w:author="Peter DeLuce" w:date="2019-02-19T10:43:00Z">
          <w:r w:rsidR="00773DE7" w:rsidDel="00EE466C">
            <w:rPr>
              <w:rFonts w:ascii="Cambria" w:eastAsia="Batang" w:hAnsi="Cambria"/>
              <w:bCs/>
            </w:rPr>
            <w:delText>)</w:delText>
          </w:r>
        </w:del>
      </w:ins>
    </w:p>
    <w:p w14:paraId="5DE630E3" w14:textId="4BF7A258" w:rsidR="00220A32" w:rsidRPr="00BB5564" w:rsidRDefault="0037695F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ins w:id="90" w:author="Peter DeLuce" w:date="2019-02-19T10:28:00Z">
        <w:r>
          <w:rPr>
            <w:rFonts w:ascii="Cambria" w:eastAsia="Batang" w:hAnsi="Cambria"/>
            <w:bCs/>
          </w:rPr>
          <w:t xml:space="preserve">California, </w:t>
        </w:r>
      </w:ins>
      <w:del w:id="91" w:author="MTlabuser" w:date="2019-01-22T15:12:00Z">
        <w:r w:rsidR="00711C18" w:rsidRPr="00BB5564" w:rsidDel="00773DE7">
          <w:rPr>
            <w:rFonts w:ascii="Cambria" w:eastAsia="Batang" w:hAnsi="Cambria"/>
            <w:bCs/>
          </w:rPr>
          <w:delText>X</w:delText>
        </w:r>
      </w:del>
      <w:ins w:id="92" w:author="MTlabuser" w:date="2019-01-22T15:12:00Z">
        <w:del w:id="93" w:author="Peter DeLuce" w:date="2019-02-19T10:26:00Z">
          <w:r w:rsidR="00773DE7" w:rsidDel="0037695F">
            <w:rPr>
              <w:rFonts w:ascii="Cambria" w:eastAsia="Batang" w:hAnsi="Cambria"/>
              <w:bCs/>
            </w:rPr>
            <w:delText>Baltimore</w:delText>
          </w:r>
        </w:del>
        <w:del w:id="94" w:author="Peter DeLuce" w:date="2019-02-19T10:28:00Z">
          <w:r w:rsidR="002C29D7" w:rsidDel="0037695F">
            <w:rPr>
              <w:rFonts w:ascii="Cambria" w:eastAsia="Batang" w:hAnsi="Cambria"/>
              <w:bCs/>
            </w:rPr>
            <w:delText xml:space="preserve">, </w:delText>
          </w:r>
        </w:del>
        <w:del w:id="95" w:author="Peter DeLuce" w:date="2019-02-19T10:26:00Z">
          <w:r w:rsidR="002C29D7" w:rsidDel="0037695F">
            <w:rPr>
              <w:rFonts w:ascii="Cambria" w:eastAsia="Batang" w:hAnsi="Cambria"/>
              <w:bCs/>
            </w:rPr>
            <w:delText>MD area</w:delText>
          </w:r>
        </w:del>
      </w:ins>
      <w:ins w:id="96" w:author="Peter DeLuce" w:date="2019-02-19T10:26:00Z">
        <w:r>
          <w:rPr>
            <w:rFonts w:ascii="Cambria" w:eastAsia="Batang" w:hAnsi="Cambria"/>
            <w:bCs/>
          </w:rPr>
          <w:t>Florida</w:t>
        </w:r>
      </w:ins>
      <w:ins w:id="97" w:author="Peter DeLuce" w:date="2019-02-19T10:28:00Z">
        <w:r>
          <w:rPr>
            <w:rFonts w:ascii="Cambria" w:eastAsia="Batang" w:hAnsi="Cambria"/>
            <w:bCs/>
          </w:rPr>
          <w:t xml:space="preserve">, Texas </w:t>
        </w:r>
      </w:ins>
      <w:ins w:id="98" w:author="Peter DeLuce" w:date="2019-02-19T10:29:00Z">
        <w:r>
          <w:rPr>
            <w:rFonts w:ascii="Cambria" w:eastAsia="Batang" w:hAnsi="Cambria"/>
            <w:bCs/>
          </w:rPr>
          <w:t>(</w:t>
        </w:r>
      </w:ins>
      <w:ins w:id="99" w:author="Peter DeLuce" w:date="2019-02-19T10:30:00Z">
        <w:r w:rsidR="008C1878">
          <w:rPr>
            <w:rFonts w:ascii="Cambria" w:eastAsia="Batang" w:hAnsi="Cambria"/>
            <w:bCs/>
          </w:rPr>
          <w:t>The 3 states that I ship my prints</w:t>
        </w:r>
      </w:ins>
      <w:ins w:id="100" w:author="Peter DeLuce" w:date="2019-02-19T10:44:00Z">
        <w:r w:rsidR="00EE466C">
          <w:rPr>
            <w:rFonts w:ascii="Cambria" w:eastAsia="Batang" w:hAnsi="Cambria"/>
            <w:bCs/>
          </w:rPr>
          <w:t xml:space="preserve"> out</w:t>
        </w:r>
      </w:ins>
      <w:ins w:id="101" w:author="Peter DeLuce" w:date="2019-02-19T10:30:00Z">
        <w:r w:rsidR="008C1878">
          <w:rPr>
            <w:rFonts w:ascii="Cambria" w:eastAsia="Batang" w:hAnsi="Cambria"/>
            <w:bCs/>
          </w:rPr>
          <w:t xml:space="preserve"> to most often</w:t>
        </w:r>
      </w:ins>
      <w:ins w:id="102" w:author="Peter DeLuce" w:date="2019-02-19T10:29:00Z">
        <w:r w:rsidR="008C1878">
          <w:rPr>
            <w:rFonts w:ascii="Cambria" w:eastAsia="Batang" w:hAnsi="Cambria"/>
            <w:bCs/>
          </w:rPr>
          <w:t>)</w:t>
        </w:r>
      </w:ins>
    </w:p>
    <w:p w14:paraId="62EE4B4E" w14:textId="5C40C05E" w:rsidR="00220A32" w:rsidRPr="00BB5564" w:rsidRDefault="009B51A0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ins w:id="103" w:author="MTlabuser" w:date="2019-01-22T15:12:00Z">
        <w:del w:id="104" w:author="Peter DeLuce" w:date="2019-02-19T10:30:00Z">
          <w:r w:rsidDel="008C1878">
            <w:rPr>
              <w:rFonts w:ascii="Cambria" w:eastAsia="Batang" w:hAnsi="Cambria"/>
              <w:bCs/>
            </w:rPr>
            <w:delText>Health and fitness interest</w:delText>
          </w:r>
        </w:del>
      </w:ins>
      <w:del w:id="105" w:author="Peter DeLuce" w:date="2019-02-19T10:30:00Z">
        <w:r w:rsidR="00711C18" w:rsidRPr="00BB5564" w:rsidDel="008C1878">
          <w:rPr>
            <w:rFonts w:ascii="Cambria" w:eastAsia="Batang" w:hAnsi="Cambria"/>
            <w:bCs/>
          </w:rPr>
          <w:delText>X</w:delText>
        </w:r>
      </w:del>
      <w:ins w:id="106" w:author="Peter DeLuce" w:date="2019-02-19T10:30:00Z">
        <w:r w:rsidR="008C1878">
          <w:rPr>
            <w:rFonts w:ascii="Cambria" w:eastAsia="Batang" w:hAnsi="Cambria"/>
            <w:bCs/>
          </w:rPr>
          <w:t>NASA, Sp</w:t>
        </w:r>
      </w:ins>
      <w:ins w:id="107" w:author="Peter DeLuce" w:date="2019-02-19T10:31:00Z">
        <w:r w:rsidR="008C1878">
          <w:rPr>
            <w:rFonts w:ascii="Cambria" w:eastAsia="Batang" w:hAnsi="Cambria"/>
            <w:bCs/>
          </w:rPr>
          <w:t>aceX, Science fans</w:t>
        </w:r>
      </w:ins>
    </w:p>
    <w:p w14:paraId="6ACBDD2E" w14:textId="7E26B260" w:rsidR="00220A32" w:rsidRPr="00BB5564" w:rsidRDefault="00711C18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del w:id="108" w:author="MTlabuser" w:date="2019-01-22T15:14:00Z">
        <w:r w:rsidRPr="00BB5564" w:rsidDel="002C29D7">
          <w:rPr>
            <w:rFonts w:ascii="Cambria" w:eastAsia="Batang" w:hAnsi="Cambria"/>
            <w:bCs/>
          </w:rPr>
          <w:delText>X</w:delText>
        </w:r>
      </w:del>
      <w:ins w:id="109" w:author="MTlabuser" w:date="2019-01-22T15:14:00Z">
        <w:del w:id="110" w:author="Peter DeLuce" w:date="2019-02-19T10:31:00Z">
          <w:r w:rsidR="002C29D7" w:rsidDel="008C1878">
            <w:rPr>
              <w:rFonts w:ascii="Cambria" w:eastAsia="Batang" w:hAnsi="Cambria"/>
              <w:bCs/>
            </w:rPr>
            <w:delText>Professional or amateur athletes</w:delText>
          </w:r>
        </w:del>
      </w:ins>
      <w:ins w:id="111" w:author="Peter DeLuce" w:date="2019-02-19T10:31:00Z">
        <w:r w:rsidR="008C1878">
          <w:rPr>
            <w:rFonts w:ascii="Cambria" w:eastAsia="Batang" w:hAnsi="Cambria"/>
            <w:bCs/>
          </w:rPr>
          <w:t>Engineers, teachers, art collectors</w:t>
        </w:r>
      </w:ins>
    </w:p>
    <w:p w14:paraId="29F1127E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14:paraId="205F2B17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Site type:</w:t>
      </w:r>
    </w:p>
    <w:p w14:paraId="7E04D77C" w14:textId="7777777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A responsive Web site which automatically adapts to the screen size of the viewer’s device</w:t>
      </w:r>
    </w:p>
    <w:p w14:paraId="1ACBB0DA" w14:textId="53B6D1C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A</w:t>
      </w:r>
      <w:ins w:id="112" w:author="Peter DeLuce" w:date="2019-02-19T10:35:00Z">
        <w:r w:rsidR="008C1878">
          <w:rPr>
            <w:rFonts w:ascii="Cambria" w:eastAsia="Batang" w:hAnsi="Cambria"/>
            <w:bCs/>
          </w:rPr>
          <w:t>n</w:t>
        </w:r>
      </w:ins>
      <w:r w:rsidRPr="00BB5564">
        <w:rPr>
          <w:rFonts w:ascii="Cambria" w:eastAsia="Batang" w:hAnsi="Cambria"/>
          <w:bCs/>
        </w:rPr>
        <w:t xml:space="preserve"> </w:t>
      </w:r>
      <w:r w:rsidR="005A610B">
        <w:rPr>
          <w:rFonts w:ascii="Cambria" w:eastAsia="Batang" w:hAnsi="Cambria"/>
          <w:bCs/>
        </w:rPr>
        <w:t>eight</w:t>
      </w:r>
      <w:r w:rsidRPr="00BB5564">
        <w:rPr>
          <w:rFonts w:ascii="Cambria" w:eastAsia="Batang" w:hAnsi="Cambria"/>
          <w:bCs/>
        </w:rPr>
        <w:t xml:space="preserve">-page or more hierarchical Web site, hand-coded in </w:t>
      </w:r>
      <w:r w:rsidR="003C023D">
        <w:rPr>
          <w:rFonts w:ascii="Cambria" w:eastAsia="Batang" w:hAnsi="Cambria"/>
          <w:bCs/>
          <w:i/>
        </w:rPr>
        <w:t>Adobe Brackets</w:t>
      </w:r>
      <w:r w:rsidRPr="00BB5564">
        <w:rPr>
          <w:rFonts w:ascii="Cambria" w:eastAsia="Batang" w:hAnsi="Cambria"/>
          <w:bCs/>
        </w:rPr>
        <w:t xml:space="preserve"> using the latest HTML5 and CSS3 tools</w:t>
      </w:r>
      <w:r w:rsidR="005A610B">
        <w:rPr>
          <w:rFonts w:ascii="Cambria" w:eastAsia="Batang" w:hAnsi="Cambria"/>
          <w:bCs/>
        </w:rPr>
        <w:t xml:space="preserve"> and the </w:t>
      </w:r>
      <w:r w:rsidR="005A610B">
        <w:rPr>
          <w:rFonts w:ascii="Cambria" w:eastAsia="Batang" w:hAnsi="Cambria"/>
          <w:bCs/>
          <w:i/>
        </w:rPr>
        <w:t>Bootstrap 4</w:t>
      </w:r>
      <w:r w:rsidR="005A610B">
        <w:rPr>
          <w:rFonts w:ascii="Cambria" w:eastAsia="Batang" w:hAnsi="Cambria"/>
          <w:bCs/>
        </w:rPr>
        <w:t xml:space="preserve"> CSS framework</w:t>
      </w:r>
    </w:p>
    <w:p w14:paraId="134C57F7" w14:textId="7777777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Links to corresponding social media pages</w:t>
      </w:r>
    </w:p>
    <w:p w14:paraId="72D75E1E" w14:textId="7777777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Links to helpful external Web sites</w:t>
      </w:r>
    </w:p>
    <w:p w14:paraId="4B42985D" w14:textId="7777777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Contact form so no internal email addresses are revealed to visitor</w:t>
      </w:r>
    </w:p>
    <w:p w14:paraId="54DBFE2D" w14:textId="7777777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 xml:space="preserve">No </w:t>
      </w:r>
      <w:r w:rsidR="009B43C3" w:rsidRPr="00BB5564">
        <w:rPr>
          <w:rFonts w:ascii="Cambria" w:eastAsia="Batang" w:hAnsi="Cambria"/>
          <w:bCs/>
        </w:rPr>
        <w:t>ecommerce</w:t>
      </w:r>
      <w:r w:rsidRPr="00BB5564">
        <w:rPr>
          <w:rFonts w:ascii="Cambria" w:eastAsia="Batang" w:hAnsi="Cambria"/>
          <w:bCs/>
        </w:rPr>
        <w:t xml:space="preserve"> requirements</w:t>
      </w:r>
    </w:p>
    <w:p w14:paraId="16B2EEC0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14:paraId="697DEC87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Budget:</w:t>
      </w:r>
    </w:p>
    <w:p w14:paraId="1EE7DA66" w14:textId="77777777" w:rsidR="00220A32" w:rsidRPr="00BB5564" w:rsidRDefault="00220A32" w:rsidP="00220A32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Not applicable for student project</w:t>
      </w:r>
    </w:p>
    <w:p w14:paraId="3FB24F59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14:paraId="369AF06F" w14:textId="77777777" w:rsidR="00220A32" w:rsidDel="00C22363" w:rsidRDefault="00220A32" w:rsidP="00220A32">
      <w:pPr>
        <w:spacing w:after="0" w:line="240" w:lineRule="auto"/>
        <w:rPr>
          <w:del w:id="113" w:author="MTlabuser" w:date="2019-01-22T15:23:00Z"/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Timeline:</w:t>
      </w:r>
    </w:p>
    <w:p w14:paraId="7106A9C3" w14:textId="77777777" w:rsidR="00C22363" w:rsidRPr="00BB5564" w:rsidRDefault="00C22363" w:rsidP="00220A32">
      <w:pPr>
        <w:spacing w:after="0" w:line="240" w:lineRule="auto"/>
        <w:rPr>
          <w:ins w:id="114" w:author="MTlabuser" w:date="2019-01-22T15:23:00Z"/>
          <w:rFonts w:ascii="Cambria" w:eastAsia="Batang" w:hAnsi="Cambria"/>
          <w:bCs/>
        </w:rPr>
      </w:pPr>
    </w:p>
    <w:p w14:paraId="27AB9D12" w14:textId="77777777" w:rsidR="00C22363" w:rsidRDefault="00220A32" w:rsidP="00220A32">
      <w:pPr>
        <w:spacing w:after="0" w:line="240" w:lineRule="auto"/>
        <w:rPr>
          <w:ins w:id="115" w:author="MTlabuser" w:date="2019-01-22T15:22:00Z"/>
          <w:rFonts w:ascii="Cambria" w:eastAsia="Batang" w:hAnsi="Cambria"/>
          <w:bCs/>
        </w:rPr>
      </w:pPr>
      <w:del w:id="116" w:author="MTlabuser" w:date="2019-01-22T15:23:00Z">
        <w:r w:rsidRPr="00BB5564" w:rsidDel="00C22363">
          <w:rPr>
            <w:rFonts w:ascii="Cambria" w:eastAsia="Batang" w:hAnsi="Cambria"/>
            <w:bCs/>
          </w:rPr>
          <w:tab/>
          <w:delText>[</w:delText>
        </w:r>
      </w:del>
    </w:p>
    <w:p w14:paraId="7DB57F7F" w14:textId="2F326D40" w:rsidR="002C29D7" w:rsidRPr="00C22363" w:rsidRDefault="00711C18">
      <w:pPr>
        <w:pStyle w:val="ListParagraph"/>
        <w:numPr>
          <w:ilvl w:val="0"/>
          <w:numId w:val="8"/>
        </w:numPr>
        <w:spacing w:after="0" w:line="240" w:lineRule="auto"/>
        <w:rPr>
          <w:ins w:id="117" w:author="MTlabuser" w:date="2019-01-22T15:23:00Z"/>
          <w:rFonts w:ascii="Cambria" w:eastAsia="Batang" w:hAnsi="Cambria"/>
          <w:bCs/>
          <w:rPrChange w:id="118" w:author="MTlabuser" w:date="2019-01-22T15:23:00Z">
            <w:rPr>
              <w:ins w:id="119" w:author="MTlabuser" w:date="2019-01-22T15:23:00Z"/>
            </w:rPr>
          </w:rPrChange>
        </w:rPr>
        <w:pPrChange w:id="120" w:author="MTlabuser" w:date="2019-01-22T15:23:00Z">
          <w:pPr>
            <w:spacing w:after="0" w:line="240" w:lineRule="auto"/>
          </w:pPr>
        </w:pPrChange>
      </w:pPr>
      <w:r w:rsidRPr="00C22363">
        <w:rPr>
          <w:rFonts w:ascii="Cambria" w:eastAsia="Batang" w:hAnsi="Cambria"/>
          <w:bCs/>
          <w:rPrChange w:id="121" w:author="MTlabuser" w:date="2019-01-22T15:23:00Z">
            <w:rPr/>
          </w:rPrChange>
        </w:rPr>
        <w:t xml:space="preserve"> </w:t>
      </w:r>
      <w:ins w:id="122" w:author="MTlabuser" w:date="2019-01-22T15:24:00Z">
        <w:r w:rsidR="00C22363">
          <w:rPr>
            <w:rFonts w:ascii="Cambria" w:eastAsia="Batang" w:hAnsi="Cambria"/>
            <w:bCs/>
          </w:rPr>
          <w:t>Final</w:t>
        </w:r>
      </w:ins>
      <w:ins w:id="123" w:author="Peter DeLuce" w:date="2019-02-19T10:36:00Z">
        <w:r w:rsidR="008C1878">
          <w:rPr>
            <w:rFonts w:ascii="Cambria" w:eastAsia="Batang" w:hAnsi="Cambria"/>
            <w:bCs/>
          </w:rPr>
          <w:t xml:space="preserve">ization of </w:t>
        </w:r>
      </w:ins>
      <w:ins w:id="124" w:author="MTlabuser" w:date="2019-01-22T15:24:00Z">
        <w:del w:id="125" w:author="Peter DeLuce" w:date="2019-02-19T10:36:00Z">
          <w:r w:rsidR="00C22363" w:rsidDel="008C1878">
            <w:rPr>
              <w:rFonts w:ascii="Cambria" w:eastAsia="Batang" w:hAnsi="Cambria"/>
              <w:bCs/>
            </w:rPr>
            <w:delText xml:space="preserve"> Layout</w:delText>
          </w:r>
        </w:del>
      </w:ins>
      <w:ins w:id="126" w:author="MTlabuser" w:date="2019-01-22T15:17:00Z">
        <w:del w:id="127" w:author="Peter DeLuce" w:date="2019-02-19T10:36:00Z">
          <w:r w:rsidR="002C29D7" w:rsidRPr="00C22363" w:rsidDel="008C1878">
            <w:rPr>
              <w:rFonts w:ascii="Cambria" w:eastAsia="Batang" w:hAnsi="Cambria"/>
              <w:bCs/>
              <w:rPrChange w:id="128" w:author="MTlabuser" w:date="2019-01-22T15:23:00Z">
                <w:rPr/>
              </w:rPrChange>
            </w:rPr>
            <w:delText xml:space="preserve"> </w:delText>
          </w:r>
        </w:del>
        <w:r w:rsidR="002C29D7" w:rsidRPr="00C22363">
          <w:rPr>
            <w:rFonts w:ascii="Cambria" w:eastAsia="Batang" w:hAnsi="Cambria"/>
            <w:bCs/>
            <w:rPrChange w:id="129" w:author="MTlabuser" w:date="2019-01-22T15:23:00Z">
              <w:rPr/>
            </w:rPrChange>
          </w:rPr>
          <w:t xml:space="preserve">Plan: </w:t>
        </w:r>
      </w:ins>
      <w:ins w:id="130" w:author="MTlabuser" w:date="2019-01-22T15:25:00Z">
        <w:r w:rsidR="00C22363" w:rsidRPr="009B51A0">
          <w:rPr>
            <w:rFonts w:ascii="Cambria" w:eastAsia="Batang" w:hAnsi="Cambria"/>
            <w:b/>
            <w:bCs/>
            <w:rPrChange w:id="131" w:author="MTlabuser" w:date="2019-01-22T15:52:00Z">
              <w:rPr>
                <w:rFonts w:ascii="Cambria" w:eastAsia="Batang" w:hAnsi="Cambria"/>
                <w:bCs/>
              </w:rPr>
            </w:rPrChange>
          </w:rPr>
          <w:t>Feb</w:t>
        </w:r>
      </w:ins>
      <w:ins w:id="132" w:author="MTlabuser" w:date="2019-01-22T15:17:00Z">
        <w:r w:rsidR="009B51A0" w:rsidRPr="009B51A0">
          <w:rPr>
            <w:rFonts w:ascii="Cambria" w:eastAsia="Batang" w:hAnsi="Cambria"/>
            <w:b/>
            <w:bCs/>
          </w:rPr>
          <w:t xml:space="preserve"> 1</w:t>
        </w:r>
        <w:del w:id="133" w:author="Peter DeLuce" w:date="2019-02-19T10:36:00Z">
          <w:r w:rsidR="009B51A0" w:rsidRPr="009B51A0" w:rsidDel="008C1878">
            <w:rPr>
              <w:rFonts w:ascii="Cambria" w:eastAsia="Batang" w:hAnsi="Cambria"/>
              <w:b/>
              <w:bCs/>
            </w:rPr>
            <w:delText>2</w:delText>
          </w:r>
        </w:del>
      </w:ins>
      <w:ins w:id="134" w:author="Peter DeLuce" w:date="2019-02-19T10:36:00Z">
        <w:r w:rsidR="008C1878">
          <w:rPr>
            <w:rFonts w:ascii="Cambria" w:eastAsia="Batang" w:hAnsi="Cambria"/>
            <w:b/>
            <w:bCs/>
          </w:rPr>
          <w:t>9</w:t>
        </w:r>
      </w:ins>
      <w:ins w:id="135" w:author="MTlabuser" w:date="2019-01-22T15:17:00Z">
        <w:r w:rsidR="009B51A0" w:rsidRPr="009B51A0">
          <w:rPr>
            <w:rFonts w:ascii="Cambria" w:eastAsia="Batang" w:hAnsi="Cambria"/>
            <w:b/>
            <w:bCs/>
            <w:vertAlign w:val="superscript"/>
            <w:rPrChange w:id="136" w:author="MTlabuser" w:date="2019-01-22T15:52:00Z">
              <w:rPr>
                <w:rFonts w:ascii="Cambria" w:eastAsia="Batang" w:hAnsi="Cambria"/>
                <w:b/>
                <w:bCs/>
              </w:rPr>
            </w:rPrChange>
          </w:rPr>
          <w:t>th</w:t>
        </w:r>
        <w:r w:rsidR="009B51A0" w:rsidRPr="009B51A0">
          <w:rPr>
            <w:rFonts w:ascii="Cambria" w:eastAsia="Batang" w:hAnsi="Cambria"/>
            <w:b/>
            <w:bCs/>
          </w:rPr>
          <w:t>,</w:t>
        </w:r>
      </w:ins>
      <w:ins w:id="137" w:author="MTlabuser" w:date="2019-01-22T15:52:00Z">
        <w:r w:rsidR="009B51A0">
          <w:rPr>
            <w:rFonts w:ascii="Cambria" w:eastAsia="Batang" w:hAnsi="Cambria"/>
            <w:b/>
            <w:bCs/>
          </w:rPr>
          <w:t xml:space="preserve"> </w:t>
        </w:r>
      </w:ins>
      <w:ins w:id="138" w:author="MTlabuser" w:date="2019-01-22T15:17:00Z">
        <w:r w:rsidR="002C29D7" w:rsidRPr="009B51A0">
          <w:rPr>
            <w:rFonts w:ascii="Cambria" w:eastAsia="Batang" w:hAnsi="Cambria"/>
            <w:b/>
            <w:bCs/>
            <w:rPrChange w:id="139" w:author="MTlabuser" w:date="2019-01-22T15:52:00Z">
              <w:rPr/>
            </w:rPrChange>
          </w:rPr>
          <w:t>2019</w:t>
        </w:r>
      </w:ins>
    </w:p>
    <w:p w14:paraId="36E921AD" w14:textId="77777777" w:rsidR="00C22363" w:rsidRDefault="00C22363">
      <w:pPr>
        <w:spacing w:after="0" w:line="240" w:lineRule="auto"/>
        <w:ind w:firstLine="720"/>
        <w:rPr>
          <w:ins w:id="140" w:author="MTlabuser" w:date="2019-01-22T15:20:00Z"/>
          <w:rFonts w:ascii="Cambria" w:eastAsia="Batang" w:hAnsi="Cambria"/>
          <w:bCs/>
        </w:rPr>
        <w:pPrChange w:id="141" w:author="MTlabuser" w:date="2019-01-22T15:22:00Z">
          <w:pPr>
            <w:spacing w:after="0" w:line="240" w:lineRule="auto"/>
          </w:pPr>
        </w:pPrChange>
      </w:pPr>
    </w:p>
    <w:p w14:paraId="28BDAB1D" w14:textId="77777777" w:rsidR="002C29D7" w:rsidRPr="00C22363" w:rsidRDefault="00C22363">
      <w:pPr>
        <w:pStyle w:val="ListParagraph"/>
        <w:numPr>
          <w:ilvl w:val="0"/>
          <w:numId w:val="8"/>
        </w:numPr>
        <w:spacing w:after="0" w:line="240" w:lineRule="auto"/>
        <w:rPr>
          <w:ins w:id="142" w:author="MTlabuser" w:date="2019-01-22T15:23:00Z"/>
          <w:rFonts w:ascii="Cambria" w:eastAsia="Batang" w:hAnsi="Cambria"/>
          <w:bCs/>
          <w:rPrChange w:id="143" w:author="MTlabuser" w:date="2019-01-22T15:23:00Z">
            <w:rPr>
              <w:ins w:id="144" w:author="MTlabuser" w:date="2019-01-22T15:23:00Z"/>
            </w:rPr>
          </w:rPrChange>
        </w:rPr>
        <w:pPrChange w:id="145" w:author="MTlabuser" w:date="2019-01-22T15:23:00Z">
          <w:pPr>
            <w:spacing w:after="0" w:line="240" w:lineRule="auto"/>
          </w:pPr>
        </w:pPrChange>
      </w:pPr>
      <w:ins w:id="146" w:author="MTlabuser" w:date="2019-01-22T15:20:00Z">
        <w:r w:rsidRPr="00C22363">
          <w:rPr>
            <w:rFonts w:ascii="Cambria" w:eastAsia="Batang" w:hAnsi="Cambria"/>
            <w:bCs/>
            <w:rPrChange w:id="147" w:author="MTlabuser" w:date="2019-01-22T15:23:00Z">
              <w:rPr/>
            </w:rPrChange>
          </w:rPr>
          <w:t xml:space="preserve"> </w:t>
        </w:r>
        <w:r w:rsidR="002C29D7" w:rsidRPr="00C22363">
          <w:rPr>
            <w:rFonts w:ascii="Cambria" w:eastAsia="Batang" w:hAnsi="Cambria"/>
            <w:bCs/>
            <w:rPrChange w:id="148" w:author="MTlabuser" w:date="2019-01-22T15:23:00Z">
              <w:rPr/>
            </w:rPrChange>
          </w:rPr>
          <w:t xml:space="preserve">First Draft of Site: </w:t>
        </w:r>
      </w:ins>
      <w:ins w:id="149" w:author="MTlabuser" w:date="2019-01-22T15:25:00Z">
        <w:r w:rsidRPr="009B51A0">
          <w:rPr>
            <w:rFonts w:ascii="Cambria" w:eastAsia="Batang" w:hAnsi="Cambria"/>
            <w:b/>
            <w:bCs/>
            <w:rPrChange w:id="150" w:author="MTlabuser" w:date="2019-01-22T15:52:00Z">
              <w:rPr>
                <w:rFonts w:ascii="Cambria" w:eastAsia="Batang" w:hAnsi="Cambria"/>
                <w:bCs/>
              </w:rPr>
            </w:rPrChange>
          </w:rPr>
          <w:t>Mar</w:t>
        </w:r>
      </w:ins>
      <w:ins w:id="151" w:author="MTlabuser" w:date="2019-01-22T15:52:00Z">
        <w:r w:rsidR="009B51A0">
          <w:rPr>
            <w:rFonts w:ascii="Cambria" w:eastAsia="Batang" w:hAnsi="Cambria"/>
            <w:b/>
            <w:bCs/>
          </w:rPr>
          <w:t xml:space="preserve"> </w:t>
        </w:r>
      </w:ins>
      <w:ins w:id="152" w:author="MTlabuser" w:date="2019-01-22T15:20:00Z">
        <w:r w:rsidR="00CE3C94">
          <w:rPr>
            <w:rFonts w:ascii="Cambria" w:eastAsia="Batang" w:hAnsi="Cambria"/>
            <w:b/>
            <w:bCs/>
          </w:rPr>
          <w:t>26</w:t>
        </w:r>
        <w:r w:rsidR="00CE3C94" w:rsidRPr="00CE3C94">
          <w:rPr>
            <w:rFonts w:ascii="Cambria" w:eastAsia="Batang" w:hAnsi="Cambria"/>
            <w:b/>
            <w:bCs/>
            <w:vertAlign w:val="superscript"/>
            <w:rPrChange w:id="153" w:author="MTlabuser" w:date="2019-01-22T16:04:00Z">
              <w:rPr>
                <w:rFonts w:ascii="Cambria" w:eastAsia="Batang" w:hAnsi="Cambria"/>
                <w:b/>
                <w:bCs/>
              </w:rPr>
            </w:rPrChange>
          </w:rPr>
          <w:t>th</w:t>
        </w:r>
        <w:r w:rsidR="00CE3C94">
          <w:rPr>
            <w:rFonts w:ascii="Cambria" w:eastAsia="Batang" w:hAnsi="Cambria"/>
            <w:b/>
            <w:bCs/>
          </w:rPr>
          <w:t>,</w:t>
        </w:r>
        <w:r w:rsidR="009B51A0" w:rsidRPr="009B51A0">
          <w:rPr>
            <w:rFonts w:ascii="Cambria" w:eastAsia="Batang" w:hAnsi="Cambria"/>
            <w:b/>
            <w:bCs/>
          </w:rPr>
          <w:t xml:space="preserve"> </w:t>
        </w:r>
        <w:r w:rsidR="002C29D7" w:rsidRPr="009B51A0">
          <w:rPr>
            <w:rFonts w:ascii="Cambria" w:eastAsia="Batang" w:hAnsi="Cambria"/>
            <w:b/>
            <w:bCs/>
            <w:rPrChange w:id="154" w:author="MTlabuser" w:date="2019-01-22T15:52:00Z">
              <w:rPr/>
            </w:rPrChange>
          </w:rPr>
          <w:t>2019</w:t>
        </w:r>
      </w:ins>
    </w:p>
    <w:p w14:paraId="0F5A3308" w14:textId="77777777" w:rsidR="00C22363" w:rsidRDefault="00C22363">
      <w:pPr>
        <w:spacing w:after="0" w:line="240" w:lineRule="auto"/>
        <w:ind w:left="720"/>
        <w:rPr>
          <w:ins w:id="155" w:author="MTlabuser" w:date="2019-01-22T15:20:00Z"/>
          <w:rFonts w:ascii="Cambria" w:eastAsia="Batang" w:hAnsi="Cambria"/>
          <w:bCs/>
        </w:rPr>
        <w:pPrChange w:id="156" w:author="MTlabuser" w:date="2019-01-22T15:20:00Z">
          <w:pPr>
            <w:spacing w:after="0" w:line="240" w:lineRule="auto"/>
          </w:pPr>
        </w:pPrChange>
      </w:pPr>
    </w:p>
    <w:p w14:paraId="126475ED" w14:textId="77777777" w:rsidR="00C22363" w:rsidRDefault="002C29D7">
      <w:pPr>
        <w:pStyle w:val="ListParagraph"/>
        <w:numPr>
          <w:ilvl w:val="0"/>
          <w:numId w:val="8"/>
        </w:numPr>
        <w:spacing w:after="0" w:line="240" w:lineRule="auto"/>
        <w:rPr>
          <w:ins w:id="157" w:author="MTlabuser" w:date="2019-01-22T15:38:00Z"/>
          <w:rFonts w:ascii="Cambria" w:eastAsia="Batang" w:hAnsi="Cambria"/>
          <w:bCs/>
        </w:rPr>
        <w:pPrChange w:id="158" w:author="MTlabuser" w:date="2019-01-22T15:23:00Z">
          <w:pPr>
            <w:spacing w:after="0" w:line="240" w:lineRule="auto"/>
          </w:pPr>
        </w:pPrChange>
      </w:pPr>
      <w:ins w:id="159" w:author="MTlabuser" w:date="2019-01-22T15:21:00Z">
        <w:r w:rsidRPr="00C22363">
          <w:rPr>
            <w:rFonts w:ascii="Cambria" w:eastAsia="Batang" w:hAnsi="Cambria"/>
            <w:bCs/>
            <w:rPrChange w:id="160" w:author="MTlabuser" w:date="2019-01-22T15:23:00Z">
              <w:rPr/>
            </w:rPrChange>
          </w:rPr>
          <w:t>Completion of Site</w:t>
        </w:r>
      </w:ins>
      <w:ins w:id="161" w:author="MTlabuser" w:date="2019-01-22T15:22:00Z">
        <w:r w:rsidRPr="00C22363">
          <w:rPr>
            <w:rFonts w:ascii="Cambria" w:eastAsia="Batang" w:hAnsi="Cambria"/>
            <w:bCs/>
            <w:rPrChange w:id="162" w:author="MTlabuser" w:date="2019-01-22T15:23:00Z">
              <w:rPr/>
            </w:rPrChange>
          </w:rPr>
          <w:t xml:space="preserve"> v1</w:t>
        </w:r>
      </w:ins>
      <w:ins w:id="163" w:author="MTlabuser" w:date="2019-01-22T15:21:00Z">
        <w:r w:rsidRPr="00C22363">
          <w:rPr>
            <w:rFonts w:ascii="Cambria" w:eastAsia="Batang" w:hAnsi="Cambria"/>
            <w:bCs/>
            <w:rPrChange w:id="164" w:author="MTlabuser" w:date="2019-01-22T15:23:00Z">
              <w:rPr/>
            </w:rPrChange>
          </w:rPr>
          <w:t xml:space="preserve">: </w:t>
        </w:r>
      </w:ins>
      <w:del w:id="165" w:author="MTlabuser" w:date="2019-01-22T15:16:00Z">
        <w:r w:rsidR="009B43C3" w:rsidRPr="00C22363" w:rsidDel="002C29D7">
          <w:rPr>
            <w:rFonts w:ascii="Cambria" w:eastAsia="Batang" w:hAnsi="Cambria"/>
            <w:bCs/>
            <w:rPrChange w:id="166" w:author="MTlabuser" w:date="2019-01-22T15:23:00Z">
              <w:rPr/>
            </w:rPrChange>
          </w:rPr>
          <w:delText>Insert</w:delText>
        </w:r>
        <w:r w:rsidR="00220A32" w:rsidRPr="00C22363" w:rsidDel="002C29D7">
          <w:rPr>
            <w:rFonts w:ascii="Cambria" w:eastAsia="Batang" w:hAnsi="Cambria"/>
            <w:bCs/>
            <w:rPrChange w:id="167" w:author="MTlabuser" w:date="2019-01-22T15:23:00Z">
              <w:rPr/>
            </w:rPrChange>
          </w:rPr>
          <w:delText xml:space="preserve"> table here with major deadlines and deliverables from Class Schedule</w:delText>
        </w:r>
      </w:del>
      <w:r w:rsidR="00711C18" w:rsidRPr="00C22363">
        <w:rPr>
          <w:rFonts w:ascii="Cambria" w:eastAsia="Batang" w:hAnsi="Cambria"/>
          <w:bCs/>
          <w:rPrChange w:id="168" w:author="MTlabuser" w:date="2019-01-22T15:23:00Z">
            <w:rPr/>
          </w:rPrChange>
        </w:rPr>
        <w:t xml:space="preserve"> </w:t>
      </w:r>
      <w:ins w:id="169" w:author="MTlabuser" w:date="2019-01-22T15:25:00Z">
        <w:r w:rsidR="00C22363" w:rsidRPr="009B51A0">
          <w:rPr>
            <w:rFonts w:ascii="Cambria" w:eastAsia="Batang" w:hAnsi="Cambria"/>
            <w:b/>
            <w:bCs/>
            <w:rPrChange w:id="170" w:author="MTlabuser" w:date="2019-01-22T15:52:00Z">
              <w:rPr>
                <w:rFonts w:ascii="Cambria" w:eastAsia="Batang" w:hAnsi="Cambria"/>
                <w:bCs/>
              </w:rPr>
            </w:rPrChange>
          </w:rPr>
          <w:t>May</w:t>
        </w:r>
      </w:ins>
      <w:ins w:id="171" w:author="MTlabuser" w:date="2019-01-22T15:22:00Z">
        <w:r w:rsidR="009B51A0" w:rsidRPr="009B51A0">
          <w:rPr>
            <w:rFonts w:ascii="Cambria" w:eastAsia="Batang" w:hAnsi="Cambria"/>
            <w:b/>
            <w:bCs/>
          </w:rPr>
          <w:t xml:space="preserve"> 7</w:t>
        </w:r>
        <w:r w:rsidR="009B51A0" w:rsidRPr="009B51A0">
          <w:rPr>
            <w:rFonts w:ascii="Cambria" w:eastAsia="Batang" w:hAnsi="Cambria"/>
            <w:b/>
            <w:bCs/>
            <w:vertAlign w:val="superscript"/>
            <w:rPrChange w:id="172" w:author="MTlabuser" w:date="2019-01-22T15:52:00Z">
              <w:rPr>
                <w:rFonts w:ascii="Cambria" w:eastAsia="Batang" w:hAnsi="Cambria"/>
                <w:b/>
                <w:bCs/>
              </w:rPr>
            </w:rPrChange>
          </w:rPr>
          <w:t>th</w:t>
        </w:r>
        <w:r w:rsidR="009B51A0">
          <w:rPr>
            <w:rFonts w:ascii="Cambria" w:eastAsia="Batang" w:hAnsi="Cambria"/>
            <w:b/>
            <w:bCs/>
          </w:rPr>
          <w:t xml:space="preserve">, </w:t>
        </w:r>
        <w:r w:rsidRPr="009B51A0">
          <w:rPr>
            <w:rFonts w:ascii="Cambria" w:eastAsia="Batang" w:hAnsi="Cambria"/>
            <w:b/>
            <w:bCs/>
            <w:rPrChange w:id="173" w:author="MTlabuser" w:date="2019-01-22T15:52:00Z">
              <w:rPr/>
            </w:rPrChange>
          </w:rPr>
          <w:t>2019</w:t>
        </w:r>
      </w:ins>
    </w:p>
    <w:p w14:paraId="330CCB88" w14:textId="77777777" w:rsidR="009944EB" w:rsidRPr="009944EB" w:rsidRDefault="009944EB">
      <w:pPr>
        <w:pStyle w:val="ListParagraph"/>
        <w:rPr>
          <w:ins w:id="174" w:author="MTlabuser" w:date="2019-01-22T15:38:00Z"/>
          <w:rFonts w:ascii="Cambria" w:eastAsia="Batang" w:hAnsi="Cambria"/>
          <w:bCs/>
          <w:rPrChange w:id="175" w:author="MTlabuser" w:date="2019-01-22T15:38:00Z">
            <w:rPr>
              <w:ins w:id="176" w:author="MTlabuser" w:date="2019-01-22T15:38:00Z"/>
            </w:rPr>
          </w:rPrChange>
        </w:rPr>
        <w:pPrChange w:id="177" w:author="MTlabuser" w:date="2019-01-22T15:38:00Z">
          <w:pPr>
            <w:pStyle w:val="ListParagraph"/>
            <w:numPr>
              <w:numId w:val="8"/>
            </w:numPr>
            <w:spacing w:after="0" w:line="240" w:lineRule="auto"/>
            <w:ind w:left="1080" w:hanging="360"/>
          </w:pPr>
        </w:pPrChange>
      </w:pPr>
    </w:p>
    <w:p w14:paraId="0CE8F05C" w14:textId="77777777" w:rsidR="009944EB" w:rsidRPr="00C22363" w:rsidRDefault="009944EB">
      <w:pPr>
        <w:pStyle w:val="ListParagraph"/>
        <w:numPr>
          <w:ilvl w:val="0"/>
          <w:numId w:val="8"/>
        </w:numPr>
        <w:spacing w:after="0" w:line="240" w:lineRule="auto"/>
        <w:rPr>
          <w:ins w:id="178" w:author="MTlabuser" w:date="2019-01-22T15:23:00Z"/>
          <w:rFonts w:ascii="Cambria" w:eastAsia="Batang" w:hAnsi="Cambria"/>
          <w:bCs/>
          <w:rPrChange w:id="179" w:author="MTlabuser" w:date="2019-01-22T15:23:00Z">
            <w:rPr>
              <w:ins w:id="180" w:author="MTlabuser" w:date="2019-01-22T15:23:00Z"/>
            </w:rPr>
          </w:rPrChange>
        </w:rPr>
        <w:pPrChange w:id="181" w:author="MTlabuser" w:date="2019-01-22T15:23:00Z">
          <w:pPr>
            <w:spacing w:after="0" w:line="240" w:lineRule="auto"/>
          </w:pPr>
        </w:pPrChange>
      </w:pPr>
      <w:ins w:id="182" w:author="MTlabuser" w:date="2019-01-22T15:39:00Z">
        <w:r>
          <w:rPr>
            <w:rFonts w:ascii="Cambria" w:eastAsia="Batang" w:hAnsi="Cambria"/>
            <w:bCs/>
          </w:rPr>
          <w:t xml:space="preserve">Public Accessibility </w:t>
        </w:r>
      </w:ins>
      <w:ins w:id="183" w:author="MTlabuser" w:date="2019-01-22T15:38:00Z">
        <w:r>
          <w:rPr>
            <w:rFonts w:ascii="Cambria" w:eastAsia="Batang" w:hAnsi="Cambria"/>
            <w:bCs/>
          </w:rPr>
          <w:t xml:space="preserve">: </w:t>
        </w:r>
        <w:r w:rsidR="009B51A0" w:rsidRPr="009B51A0">
          <w:rPr>
            <w:rFonts w:ascii="Cambria" w:eastAsia="Batang" w:hAnsi="Cambria"/>
            <w:b/>
            <w:bCs/>
          </w:rPr>
          <w:t xml:space="preserve">May </w:t>
        </w:r>
        <w:r w:rsidRPr="009B51A0">
          <w:rPr>
            <w:rFonts w:ascii="Cambria" w:eastAsia="Batang" w:hAnsi="Cambria"/>
            <w:b/>
            <w:bCs/>
            <w:rPrChange w:id="184" w:author="MTlabuser" w:date="2019-01-22T15:52:00Z">
              <w:rPr>
                <w:rFonts w:ascii="Cambria" w:eastAsia="Batang" w:hAnsi="Cambria"/>
                <w:bCs/>
              </w:rPr>
            </w:rPrChange>
          </w:rPr>
          <w:t>10</w:t>
        </w:r>
      </w:ins>
      <w:ins w:id="185" w:author="MTlabuser" w:date="2019-01-22T15:53:00Z">
        <w:r w:rsidR="009B51A0" w:rsidRPr="009B51A0">
          <w:rPr>
            <w:rFonts w:ascii="Cambria" w:eastAsia="Batang" w:hAnsi="Cambria"/>
            <w:b/>
            <w:bCs/>
            <w:vertAlign w:val="superscript"/>
            <w:rPrChange w:id="186" w:author="MTlabuser" w:date="2019-01-22T15:53:00Z">
              <w:rPr>
                <w:rFonts w:ascii="Cambria" w:eastAsia="Batang" w:hAnsi="Cambria"/>
                <w:b/>
                <w:bCs/>
              </w:rPr>
            </w:rPrChange>
          </w:rPr>
          <w:t>th</w:t>
        </w:r>
        <w:r w:rsidR="009B51A0">
          <w:rPr>
            <w:rFonts w:ascii="Cambria" w:eastAsia="Batang" w:hAnsi="Cambria"/>
            <w:b/>
            <w:bCs/>
          </w:rPr>
          <w:t xml:space="preserve">, </w:t>
        </w:r>
      </w:ins>
      <w:ins w:id="187" w:author="MTlabuser" w:date="2019-01-22T15:38:00Z">
        <w:r w:rsidRPr="009B51A0">
          <w:rPr>
            <w:rFonts w:ascii="Cambria" w:eastAsia="Batang" w:hAnsi="Cambria"/>
            <w:b/>
            <w:bCs/>
            <w:rPrChange w:id="188" w:author="MTlabuser" w:date="2019-01-22T15:52:00Z">
              <w:rPr>
                <w:rFonts w:ascii="Cambria" w:eastAsia="Batang" w:hAnsi="Cambria"/>
                <w:bCs/>
              </w:rPr>
            </w:rPrChange>
          </w:rPr>
          <w:t>2019</w:t>
        </w:r>
      </w:ins>
    </w:p>
    <w:p w14:paraId="5F59A5A1" w14:textId="77777777" w:rsidR="00220A32" w:rsidRPr="00BB5564" w:rsidRDefault="00220A32">
      <w:pPr>
        <w:spacing w:after="0" w:line="240" w:lineRule="auto"/>
        <w:ind w:left="720"/>
        <w:rPr>
          <w:rFonts w:ascii="Cambria" w:eastAsia="Batang" w:hAnsi="Cambria"/>
          <w:bCs/>
        </w:rPr>
        <w:pPrChange w:id="189" w:author="MTlabuser" w:date="2019-01-22T15:23:00Z">
          <w:pPr>
            <w:spacing w:after="0" w:line="240" w:lineRule="auto"/>
          </w:pPr>
        </w:pPrChange>
      </w:pPr>
      <w:del w:id="190" w:author="MTlabuser" w:date="2019-01-22T15:23:00Z">
        <w:r w:rsidRPr="00BB5564" w:rsidDel="00C22363">
          <w:rPr>
            <w:rFonts w:ascii="Cambria" w:eastAsia="Batang" w:hAnsi="Cambria"/>
            <w:bCs/>
          </w:rPr>
          <w:delText>]</w:delText>
        </w:r>
      </w:del>
    </w:p>
    <w:p w14:paraId="0D33F1C6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14:paraId="1CCEFC11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Client contact info:</w:t>
      </w:r>
    </w:p>
    <w:p w14:paraId="4BA8E86C" w14:textId="5DC26DD5" w:rsidR="00220A32" w:rsidRDefault="00220A32" w:rsidP="00220A32">
      <w:pPr>
        <w:spacing w:after="0" w:line="240" w:lineRule="auto"/>
        <w:rPr>
          <w:ins w:id="191" w:author="MTlabuser" w:date="2019-01-22T15:15:00Z"/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</w:r>
      <w:del w:id="192" w:author="MTlabuser" w:date="2019-01-22T15:02:00Z">
        <w:r w:rsidR="00711C18" w:rsidRPr="00BB5564" w:rsidDel="00773DE7">
          <w:rPr>
            <w:rFonts w:ascii="Cambria" w:eastAsia="Batang" w:hAnsi="Cambria"/>
            <w:bCs/>
          </w:rPr>
          <w:delText>X</w:delText>
        </w:r>
      </w:del>
      <w:ins w:id="193" w:author="MTlabuser" w:date="2019-01-22T15:02:00Z">
        <w:del w:id="194" w:author="Peter DeLuce" w:date="2019-02-19T10:37:00Z">
          <w:r w:rsidR="00773DE7" w:rsidDel="008C1878">
            <w:rPr>
              <w:rFonts w:ascii="Cambria" w:eastAsia="Batang" w:hAnsi="Cambria"/>
              <w:bCs/>
            </w:rPr>
            <w:delText>Cory Camp</w:delText>
          </w:r>
        </w:del>
      </w:ins>
      <w:ins w:id="195" w:author="Peter DeLuce" w:date="2019-02-19T10:37:00Z">
        <w:r w:rsidR="008C1878">
          <w:rPr>
            <w:rFonts w:ascii="Cambria" w:eastAsia="Batang" w:hAnsi="Cambria"/>
            <w:bCs/>
          </w:rPr>
          <w:t xml:space="preserve">Carl R. </w:t>
        </w:r>
        <w:proofErr w:type="spellStart"/>
        <w:r w:rsidR="008C1878">
          <w:rPr>
            <w:rFonts w:ascii="Cambria" w:eastAsia="Batang" w:hAnsi="Cambria"/>
            <w:bCs/>
          </w:rPr>
          <w:t>Petersheim</w:t>
        </w:r>
      </w:ins>
      <w:proofErr w:type="spellEnd"/>
    </w:p>
    <w:p w14:paraId="29E965AE" w14:textId="7C8F8676" w:rsidR="002C29D7" w:rsidRPr="00BB5564" w:rsidDel="008C1878" w:rsidRDefault="002C29D7" w:rsidP="00220A32">
      <w:pPr>
        <w:spacing w:after="0" w:line="240" w:lineRule="auto"/>
        <w:rPr>
          <w:del w:id="196" w:author="Peter DeLuce" w:date="2019-02-19T10:38:00Z"/>
          <w:rFonts w:ascii="Cambria" w:eastAsia="Batang" w:hAnsi="Cambria"/>
          <w:bCs/>
        </w:rPr>
      </w:pPr>
      <w:ins w:id="197" w:author="MTlabuser" w:date="2019-01-22T15:16:00Z">
        <w:r>
          <w:rPr>
            <w:rFonts w:ascii="Cambria" w:eastAsia="Batang" w:hAnsi="Cambria"/>
            <w:bCs/>
          </w:rPr>
          <w:tab/>
        </w:r>
        <w:del w:id="198" w:author="Peter DeLuce" w:date="2019-02-19T10:38:00Z">
          <w:r w:rsidDel="008C1878">
            <w:rPr>
              <w:rFonts w:ascii="Cambria" w:eastAsia="Batang" w:hAnsi="Cambria"/>
              <w:bCs/>
            </w:rPr>
            <w:delText>X</w:delText>
          </w:r>
        </w:del>
      </w:ins>
    </w:p>
    <w:p w14:paraId="79EE9402" w14:textId="7F3126AB" w:rsidR="00220A32" w:rsidDel="008C1878" w:rsidRDefault="00220A32" w:rsidP="008C1878">
      <w:pPr>
        <w:spacing w:after="0" w:line="240" w:lineRule="auto"/>
        <w:rPr>
          <w:del w:id="199" w:author="MTlabuser" w:date="2019-01-22T15:03:00Z"/>
          <w:rFonts w:ascii="Cambria" w:eastAsia="Batang" w:hAnsi="Cambria"/>
          <w:bCs/>
        </w:rPr>
      </w:pPr>
      <w:del w:id="200" w:author="Peter DeLuce" w:date="2019-02-19T10:38:00Z">
        <w:r w:rsidRPr="00BB5564" w:rsidDel="008C1878">
          <w:rPr>
            <w:rFonts w:ascii="Cambria" w:eastAsia="Batang" w:hAnsi="Cambria"/>
            <w:bCs/>
          </w:rPr>
          <w:tab/>
        </w:r>
        <w:r w:rsidR="00711C18" w:rsidRPr="00BB5564" w:rsidDel="008C1878">
          <w:rPr>
            <w:rFonts w:ascii="Cambria" w:eastAsia="Batang" w:hAnsi="Cambria"/>
            <w:bCs/>
          </w:rPr>
          <w:delText>X</w:delText>
        </w:r>
      </w:del>
      <w:ins w:id="201" w:author="MTlabuser" w:date="2019-01-22T15:03:00Z">
        <w:del w:id="202" w:author="Peter DeLuce" w:date="2019-02-19T10:38:00Z">
          <w:r w:rsidR="00773DE7" w:rsidDel="008C1878">
            <w:rPr>
              <w:rFonts w:ascii="Cambria" w:eastAsia="Batang" w:hAnsi="Cambria"/>
              <w:bCs/>
            </w:rPr>
            <w:delText>Baltimore, MD</w:delText>
          </w:r>
        </w:del>
      </w:ins>
      <w:ins w:id="203" w:author="Peter DeLuce" w:date="2019-02-19T10:38:00Z">
        <w:r w:rsidR="008C1878">
          <w:rPr>
            <w:rFonts w:ascii="Cambria" w:eastAsia="Batang" w:hAnsi="Cambria"/>
            <w:bCs/>
          </w:rPr>
          <w:t xml:space="preserve">1500 North </w:t>
        </w:r>
      </w:ins>
      <w:ins w:id="204" w:author="Peter DeLuce" w:date="2019-02-19T10:39:00Z">
        <w:r w:rsidR="008C1878">
          <w:rPr>
            <w:rFonts w:ascii="Cambria" w:eastAsia="Batang" w:hAnsi="Cambria"/>
            <w:bCs/>
          </w:rPr>
          <w:t>3</w:t>
        </w:r>
        <w:r w:rsidR="008C1878" w:rsidRPr="008C1878">
          <w:rPr>
            <w:rFonts w:ascii="Cambria" w:eastAsia="Batang" w:hAnsi="Cambria"/>
            <w:bCs/>
            <w:vertAlign w:val="superscript"/>
            <w:rPrChange w:id="205" w:author="Peter DeLuce" w:date="2019-02-19T10:39:00Z">
              <w:rPr>
                <w:rFonts w:ascii="Cambria" w:eastAsia="Batang" w:hAnsi="Cambria"/>
                <w:bCs/>
              </w:rPr>
            </w:rPrChange>
          </w:rPr>
          <w:t>rd</w:t>
        </w:r>
        <w:r w:rsidR="008C1878">
          <w:rPr>
            <w:rFonts w:ascii="Cambria" w:eastAsia="Batang" w:hAnsi="Cambria"/>
            <w:bCs/>
          </w:rPr>
          <w:t xml:space="preserve"> street</w:t>
        </w:r>
      </w:ins>
    </w:p>
    <w:p w14:paraId="50B0FBB9" w14:textId="77777777" w:rsidR="00220A32" w:rsidRPr="00BB5564" w:rsidDel="002C29D7" w:rsidRDefault="00220A32">
      <w:pPr>
        <w:spacing w:after="0" w:line="240" w:lineRule="auto"/>
        <w:rPr>
          <w:del w:id="206" w:author="MTlabuser" w:date="2019-01-22T15:15:00Z"/>
          <w:rFonts w:ascii="Cambria" w:eastAsia="Batang" w:hAnsi="Cambria"/>
          <w:bCs/>
        </w:rPr>
      </w:pPr>
      <w:del w:id="207" w:author="MTlabuser" w:date="2019-01-22T15:03:00Z">
        <w:r w:rsidRPr="00BB5564" w:rsidDel="00773DE7">
          <w:rPr>
            <w:rFonts w:ascii="Cambria" w:eastAsia="Batang" w:hAnsi="Cambria"/>
            <w:bCs/>
          </w:rPr>
          <w:tab/>
        </w:r>
        <w:r w:rsidR="00711C18" w:rsidRPr="00BB5564" w:rsidDel="00773DE7">
          <w:rPr>
            <w:rFonts w:ascii="Cambria" w:eastAsia="Batang" w:hAnsi="Cambria"/>
            <w:bCs/>
          </w:rPr>
          <w:delText>X</w:delText>
        </w:r>
      </w:del>
    </w:p>
    <w:p w14:paraId="30B5D0BC" w14:textId="77777777" w:rsidR="00220A32" w:rsidRPr="00BB5564" w:rsidRDefault="00220A32">
      <w:pPr>
        <w:spacing w:after="0" w:line="240" w:lineRule="auto"/>
        <w:rPr>
          <w:rFonts w:ascii="Cambria" w:eastAsia="Batang" w:hAnsi="Cambria"/>
          <w:bCs/>
        </w:rPr>
      </w:pPr>
      <w:del w:id="208" w:author="MTlabuser" w:date="2019-01-22T15:15:00Z">
        <w:r w:rsidRPr="00BB5564" w:rsidDel="002C29D7">
          <w:rPr>
            <w:rFonts w:ascii="Cambria" w:eastAsia="Batang" w:hAnsi="Cambria"/>
            <w:bCs/>
          </w:rPr>
          <w:tab/>
        </w:r>
        <w:r w:rsidR="00711C18" w:rsidRPr="00BB5564" w:rsidDel="002C29D7">
          <w:rPr>
            <w:rFonts w:ascii="Cambria" w:eastAsia="Batang" w:hAnsi="Cambria"/>
            <w:bCs/>
          </w:rPr>
          <w:delText>X</w:delText>
        </w:r>
      </w:del>
    </w:p>
    <w:p w14:paraId="4A157EAF" w14:textId="6A45C110" w:rsidR="00220A32" w:rsidRDefault="001F07F3" w:rsidP="00220A32">
      <w:pPr>
        <w:spacing w:after="0" w:line="240" w:lineRule="auto"/>
        <w:rPr>
          <w:ins w:id="209" w:author="Peter DeLuce" w:date="2019-02-19T10:39:00Z"/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</w:r>
      <w:ins w:id="210" w:author="Peter DeLuce" w:date="2019-02-19T10:39:00Z">
        <w:r w:rsidR="008C1878">
          <w:rPr>
            <w:rFonts w:ascii="Cambria" w:eastAsia="Batang" w:hAnsi="Cambria"/>
            <w:bCs/>
          </w:rPr>
          <w:t>Harrisburg, PA 17102</w:t>
        </w:r>
      </w:ins>
      <w:del w:id="211" w:author="Peter DeLuce" w:date="2019-02-19T10:39:00Z">
        <w:r w:rsidR="00711C18" w:rsidRPr="00BB5564" w:rsidDel="008C1878">
          <w:rPr>
            <w:rFonts w:ascii="Cambria" w:eastAsia="Batang" w:hAnsi="Cambria"/>
            <w:bCs/>
          </w:rPr>
          <w:delText>X</w:delText>
        </w:r>
      </w:del>
    </w:p>
    <w:p w14:paraId="110C79A7" w14:textId="7D4C6F88" w:rsidR="00EE466C" w:rsidRPr="00BB5564" w:rsidRDefault="00EE466C" w:rsidP="00220A32">
      <w:pPr>
        <w:spacing w:after="0" w:line="240" w:lineRule="auto"/>
        <w:rPr>
          <w:rFonts w:ascii="Cambria" w:eastAsia="Batang" w:hAnsi="Cambria"/>
          <w:bCs/>
        </w:rPr>
      </w:pPr>
      <w:ins w:id="212" w:author="Peter DeLuce" w:date="2019-02-19T10:39:00Z">
        <w:r>
          <w:rPr>
            <w:rFonts w:ascii="Cambria" w:eastAsia="Batang" w:hAnsi="Cambria"/>
            <w:bCs/>
          </w:rPr>
          <w:tab/>
          <w:t>717-736-4252</w:t>
        </w:r>
      </w:ins>
    </w:p>
    <w:p w14:paraId="35A9D6DE" w14:textId="7132B4FD" w:rsidR="00220A32" w:rsidRPr="00BB5564" w:rsidDel="009944EB" w:rsidRDefault="00220A32" w:rsidP="00220A32">
      <w:pPr>
        <w:spacing w:after="0" w:line="240" w:lineRule="auto"/>
        <w:rPr>
          <w:del w:id="213" w:author="MTlabuser" w:date="2019-01-22T15:40:00Z"/>
          <w:rFonts w:ascii="Cambria" w:eastAsia="Batang" w:hAnsi="Cambria"/>
          <w:bCs/>
          <w:u w:val="single"/>
        </w:rPr>
      </w:pPr>
      <w:r w:rsidRPr="00BB5564">
        <w:rPr>
          <w:rFonts w:ascii="Cambria" w:eastAsia="Batang" w:hAnsi="Cambria"/>
          <w:bCs/>
        </w:rPr>
        <w:tab/>
      </w:r>
      <w:del w:id="214" w:author="MTlabuser" w:date="2019-01-22T15:15:00Z">
        <w:r w:rsidR="00711C18" w:rsidRPr="00BB5564" w:rsidDel="002C29D7">
          <w:rPr>
            <w:rFonts w:ascii="Cambria" w:eastAsia="Batang" w:hAnsi="Cambria"/>
            <w:bCs/>
            <w:u w:val="single"/>
          </w:rPr>
          <w:delText>y@y</w:delText>
        </w:r>
      </w:del>
      <w:ins w:id="215" w:author="MTlabuser" w:date="2019-01-22T15:15:00Z">
        <w:r w:rsidR="002C29D7">
          <w:rPr>
            <w:rFonts w:ascii="Cambria" w:eastAsia="Batang" w:hAnsi="Cambria"/>
            <w:bCs/>
            <w:u w:val="single"/>
          </w:rPr>
          <w:t>c</w:t>
        </w:r>
        <w:del w:id="216" w:author="Peter DeLuce" w:date="2019-02-19T10:37:00Z">
          <w:r w:rsidR="002C29D7" w:rsidDel="008C1878">
            <w:rPr>
              <w:rFonts w:ascii="Cambria" w:eastAsia="Batang" w:hAnsi="Cambria"/>
              <w:bCs/>
              <w:u w:val="single"/>
            </w:rPr>
            <w:delText>campswim3@gmail</w:delText>
          </w:r>
        </w:del>
      </w:ins>
      <w:del w:id="217" w:author="Peter DeLuce" w:date="2019-02-19T10:37:00Z">
        <w:r w:rsidR="00711C18" w:rsidRPr="00BB5564" w:rsidDel="008C1878">
          <w:rPr>
            <w:rFonts w:ascii="Cambria" w:eastAsia="Batang" w:hAnsi="Cambria"/>
            <w:bCs/>
            <w:u w:val="single"/>
          </w:rPr>
          <w:delText>.com</w:delText>
        </w:r>
      </w:del>
      <w:ins w:id="218" w:author="Peter DeLuce" w:date="2019-02-19T10:37:00Z">
        <w:r w:rsidR="008C1878">
          <w:rPr>
            <w:rFonts w:ascii="Cambria" w:eastAsia="Batang" w:hAnsi="Cambria"/>
            <w:bCs/>
            <w:u w:val="single"/>
          </w:rPr>
          <w:t>rpeters@hacc.edu</w:t>
        </w:r>
      </w:ins>
    </w:p>
    <w:p w14:paraId="4FA4CD93" w14:textId="77777777" w:rsidR="00220A32" w:rsidRPr="00BB5564" w:rsidDel="009944EB" w:rsidRDefault="00220A32" w:rsidP="00220A32">
      <w:pPr>
        <w:rPr>
          <w:del w:id="219" w:author="MTlabuser" w:date="2019-01-22T15:40:00Z"/>
          <w:rFonts w:ascii="Cambria" w:eastAsia="Batang" w:hAnsi="Cambria"/>
          <w:bCs/>
        </w:rPr>
      </w:pPr>
    </w:p>
    <w:p w14:paraId="006F72D2" w14:textId="77777777" w:rsidR="00220A32" w:rsidRPr="00BB5564" w:rsidRDefault="00220A32">
      <w:pPr>
        <w:spacing w:after="0" w:line="240" w:lineRule="auto"/>
        <w:rPr>
          <w:rFonts w:ascii="Cambria" w:eastAsia="Batang" w:hAnsi="Cambria"/>
          <w:b/>
          <w:bCs/>
          <w:smallCaps/>
          <w:sz w:val="28"/>
        </w:rPr>
        <w:pPrChange w:id="220" w:author="MTlabuser" w:date="2019-01-22T15:40:00Z">
          <w:pPr/>
        </w:pPrChange>
      </w:pPr>
    </w:p>
    <w:p w14:paraId="4E94A3C7" w14:textId="77777777" w:rsidR="0036692C" w:rsidRPr="00BB5564" w:rsidRDefault="0036692C">
      <w:pPr>
        <w:rPr>
          <w:rFonts w:ascii="Cambria" w:eastAsia="Batang" w:hAnsi="Cambria"/>
          <w:b/>
          <w:bCs/>
          <w:smallCaps/>
          <w:sz w:val="40"/>
        </w:rPr>
      </w:pPr>
      <w:r w:rsidRPr="00BB5564">
        <w:rPr>
          <w:rFonts w:ascii="Cambria" w:eastAsia="Batang" w:hAnsi="Cambria"/>
          <w:b/>
          <w:bCs/>
          <w:smallCaps/>
          <w:sz w:val="40"/>
        </w:rPr>
        <w:br w:type="page"/>
      </w:r>
    </w:p>
    <w:p w14:paraId="375BD9B1" w14:textId="77777777" w:rsidR="00220A32" w:rsidDel="00BC4C11" w:rsidRDefault="006D7086" w:rsidP="00220A32">
      <w:pPr>
        <w:jc w:val="center"/>
        <w:rPr>
          <w:del w:id="221" w:author="MTlabuser" w:date="2019-01-22T13:34:00Z"/>
          <w:rFonts w:ascii="Cambria" w:eastAsia="Batang" w:hAnsi="Cambria"/>
          <w:b/>
          <w:bCs/>
          <w:smallCaps/>
          <w:sz w:val="40"/>
        </w:rPr>
      </w:pPr>
      <w:r w:rsidRPr="00BB5564">
        <w:rPr>
          <w:rFonts w:ascii="Cambria" w:eastAsia="Batang" w:hAnsi="Cambria"/>
          <w:b/>
          <w:bCs/>
          <w:smallCaps/>
          <w:sz w:val="40"/>
        </w:rPr>
        <w:lastRenderedPageBreak/>
        <w:t>Topical Site Map</w:t>
      </w:r>
    </w:p>
    <w:p w14:paraId="59BB3CC8" w14:textId="77777777" w:rsidR="00BC4C11" w:rsidRPr="00BB5564" w:rsidRDefault="00BC4C11" w:rsidP="00BC4C11">
      <w:pPr>
        <w:jc w:val="center"/>
        <w:rPr>
          <w:rFonts w:ascii="Cambria" w:eastAsia="Batang" w:hAnsi="Cambria"/>
          <w:b/>
          <w:bCs/>
          <w:smallCaps/>
          <w:sz w:val="40"/>
        </w:rPr>
      </w:pPr>
    </w:p>
    <w:p w14:paraId="7F17AA8E" w14:textId="77777777" w:rsidR="006D7086" w:rsidRPr="00BB5564" w:rsidRDefault="00220A32" w:rsidP="00220A32">
      <w:pPr>
        <w:rPr>
          <w:ins w:id="222" w:author="MTlabuser" w:date="2018-09-06T19:08:00Z"/>
          <w:rFonts w:ascii="Cambria" w:eastAsia="Batang" w:hAnsi="Cambria"/>
        </w:rPr>
      </w:pPr>
      <w:ins w:id="223" w:author="MTlabuser" w:date="2018-09-06T19:08:00Z">
        <w:r w:rsidRPr="00BB5564">
          <w:rPr>
            <w:rFonts w:ascii="Cambria" w:hAnsi="Cambria"/>
            <w:noProof/>
          </w:rPr>
          <w:drawing>
            <wp:inline distT="0" distB="0" distL="0" distR="0" wp14:anchorId="615A2D15" wp14:editId="5B8064E8">
              <wp:extent cx="6888480" cy="5891348"/>
              <wp:effectExtent l="0" t="57150" r="26670" b="109855"/>
              <wp:docPr id="1" name="Diagram 1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8" r:lo="rId9" r:qs="rId10" r:cs="rId11"/>
                </a:graphicData>
              </a:graphic>
            </wp:inline>
          </w:drawing>
        </w:r>
      </w:ins>
    </w:p>
    <w:p w14:paraId="49F70AFD" w14:textId="77777777" w:rsidR="006D7086" w:rsidRPr="00BB5564" w:rsidRDefault="00220A32">
      <w:pPr>
        <w:spacing w:after="0"/>
        <w:rPr>
          <w:ins w:id="224" w:author="MTlabuser" w:date="2018-09-06T19:08:00Z"/>
          <w:rFonts w:ascii="Cambria" w:eastAsia="Batang" w:hAnsi="Cambria"/>
        </w:rPr>
        <w:pPrChange w:id="225" w:author="MTlabuser" w:date="2019-02-05T14:36:00Z">
          <w:pPr/>
        </w:pPrChange>
      </w:pPr>
      <w:ins w:id="226" w:author="MTlabuser" w:date="2018-09-06T19:08:00Z">
        <w:r w:rsidRPr="00BB5564">
          <w:rPr>
            <w:rFonts w:ascii="Cambria" w:hAnsi="Cambria"/>
            <w:noProof/>
          </w:rPr>
          <w:lastRenderedPageBreak/>
          <w:drawing>
            <wp:inline distT="0" distB="0" distL="0" distR="0" wp14:anchorId="67ABEFCC" wp14:editId="6E5866F0">
              <wp:extent cx="6888480" cy="5891348"/>
              <wp:effectExtent l="0" t="57150" r="26670" b="109855"/>
              <wp:docPr id="4" name="Diagram 4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13" r:lo="rId14" r:qs="rId15" r:cs="rId16"/>
                </a:graphicData>
              </a:graphic>
            </wp:inline>
          </w:drawing>
        </w:r>
      </w:ins>
    </w:p>
    <w:p w14:paraId="256D5A10" w14:textId="77777777" w:rsidR="006D7086" w:rsidRPr="00BB5564" w:rsidRDefault="006D7086">
      <w:pPr>
        <w:rPr>
          <w:rFonts w:ascii="Cambria" w:eastAsia="Batang" w:hAnsi="Cambria"/>
        </w:rPr>
      </w:pPr>
      <w:r w:rsidRPr="00BB5564">
        <w:rPr>
          <w:rFonts w:ascii="Cambria" w:eastAsia="Batang" w:hAnsi="Cambria"/>
        </w:rPr>
        <w:br w:type="page"/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0"/>
        <w:gridCol w:w="3870"/>
      </w:tblGrid>
      <w:tr w:rsidR="00220A32" w:rsidRPr="00BB5564" w14:paraId="742FA9AD" w14:textId="77777777" w:rsidTr="00E11160">
        <w:trPr>
          <w:trHeight w:val="648"/>
          <w:tblHeader/>
        </w:trPr>
        <w:tc>
          <w:tcPr>
            <w:tcW w:w="10800" w:type="dxa"/>
            <w:gridSpan w:val="2"/>
            <w:shd w:val="clear" w:color="auto" w:fill="FBD4B4" w:themeFill="accent6" w:themeFillTint="66"/>
            <w:vAlign w:val="center"/>
          </w:tcPr>
          <w:p w14:paraId="6F24DC98" w14:textId="77777777" w:rsidR="00220A32" w:rsidRPr="00BB5564" w:rsidRDefault="006D7086" w:rsidP="006D7086">
            <w:pPr>
              <w:spacing w:after="0"/>
              <w:rPr>
                <w:rFonts w:ascii="Cambria" w:eastAsia="Batang" w:hAnsi="Cambria"/>
                <w:sz w:val="20"/>
                <w:szCs w:val="20"/>
              </w:rPr>
            </w:pPr>
            <w:r w:rsidRPr="00BB5564">
              <w:rPr>
                <w:rFonts w:ascii="Cambria" w:eastAsia="Batang" w:hAnsi="Cambria"/>
              </w:rPr>
              <w:lastRenderedPageBreak/>
              <w:t xml:space="preserve"> </w:t>
            </w:r>
            <w:r w:rsidR="00220A32" w:rsidRPr="00BB5564">
              <w:rPr>
                <w:rFonts w:ascii="Cambria" w:eastAsia="Batang" w:hAnsi="Cambria"/>
                <w:b/>
                <w:bCs/>
                <w:smallCaps/>
                <w:sz w:val="28"/>
              </w:rPr>
              <w:t>Table of Equivalents – Joe’s Transmission Shop</w:t>
            </w:r>
          </w:p>
        </w:tc>
      </w:tr>
      <w:tr w:rsidR="00220A32" w:rsidRPr="00BB5564" w14:paraId="12D4AC1D" w14:textId="77777777" w:rsidTr="00E11160">
        <w:trPr>
          <w:trHeight w:val="648"/>
        </w:trPr>
        <w:tc>
          <w:tcPr>
            <w:tcW w:w="6930" w:type="dxa"/>
            <w:shd w:val="clear" w:color="auto" w:fill="76923C" w:themeFill="accent3" w:themeFillShade="BF"/>
            <w:vAlign w:val="center"/>
          </w:tcPr>
          <w:p w14:paraId="638D58CB" w14:textId="77777777" w:rsidR="00220A32" w:rsidRPr="00BB5564" w:rsidRDefault="00220A32" w:rsidP="006D7086">
            <w:pPr>
              <w:tabs>
                <w:tab w:val="right" w:pos="3942"/>
                <w:tab w:val="right" w:pos="6642"/>
              </w:tabs>
              <w:spacing w:after="0"/>
              <w:rPr>
                <w:rFonts w:ascii="Cambria" w:hAnsi="Cambria"/>
                <w:i/>
                <w:color w:val="EAF1DD" w:themeColor="accent3" w:themeTint="33"/>
                <w:sz w:val="20"/>
                <w:szCs w:val="20"/>
              </w:rPr>
            </w:pPr>
            <w:r w:rsidRP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 xml:space="preserve">You </w:t>
            </w:r>
            <w:r w:rsidRPr="00BB5564">
              <w:rPr>
                <w:rFonts w:ascii="Cambria" w:hAnsi="Cambria"/>
                <w:b/>
                <w:color w:val="EAF1DD" w:themeColor="accent3" w:themeTint="33"/>
                <w:sz w:val="20"/>
                <w:szCs w:val="20"/>
              </w:rPr>
              <w:t>MUST</w:t>
            </w:r>
            <w:r w:rsidRP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 xml:space="preserve"> use t</w:t>
            </w:r>
            <w:r w:rsid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>he pathname (folder + filename)</w:t>
            </w:r>
            <w:r w:rsid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br/>
            </w:r>
            <w:r w:rsidRP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>shown in this column for credit</w:t>
            </w:r>
            <w:r w:rsidRPr="00BB5564">
              <w:rPr>
                <w:rFonts w:ascii="Cambria" w:hAnsi="Cambria"/>
                <w:i/>
                <w:color w:val="EAF1DD" w:themeColor="accent3" w:themeTint="33"/>
                <w:sz w:val="20"/>
                <w:szCs w:val="20"/>
              </w:rPr>
              <w:t>.</w:t>
            </w:r>
          </w:p>
        </w:tc>
        <w:tc>
          <w:tcPr>
            <w:tcW w:w="3870" w:type="dxa"/>
            <w:shd w:val="clear" w:color="auto" w:fill="76923C" w:themeFill="accent3" w:themeFillShade="BF"/>
            <w:vAlign w:val="center"/>
          </w:tcPr>
          <w:p w14:paraId="409442D5" w14:textId="77777777" w:rsidR="00220A32" w:rsidRPr="00BB5564" w:rsidRDefault="00220A32" w:rsidP="006D7086">
            <w:pPr>
              <w:tabs>
                <w:tab w:val="right" w:pos="6642"/>
              </w:tabs>
              <w:spacing w:after="0"/>
              <w:rPr>
                <w:rFonts w:ascii="Cambria" w:eastAsia="Batang" w:hAnsi="Cambria"/>
                <w:i/>
                <w:iCs/>
                <w:color w:val="EAF1DD" w:themeColor="accent3" w:themeTint="33"/>
                <w:sz w:val="20"/>
                <w:szCs w:val="20"/>
              </w:rPr>
            </w:pPr>
            <w:r w:rsidRPr="00BB5564">
              <w:rPr>
                <w:rFonts w:ascii="Cambria" w:eastAsia="Batang" w:hAnsi="Cambria"/>
                <w:color w:val="FFFFFF" w:themeColor="background1"/>
                <w:sz w:val="20"/>
                <w:szCs w:val="20"/>
              </w:rPr>
              <w:t>Corresponding HTML Page Heading</w:t>
            </w:r>
          </w:p>
        </w:tc>
      </w:tr>
      <w:tr w:rsidR="00220A32" w:rsidRPr="007C6DC9" w14:paraId="41BD6C53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03DB99FF" w14:textId="77777777" w:rsidR="006D7086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01: Project Plan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 xml:space="preserve"> 1 pathname:</w:t>
            </w:r>
            <w:r w:rsidRPr="007C6DC9">
              <w:rPr>
                <w:rFonts w:ascii="Cambria" w:hAnsi="Cambria"/>
                <w:sz w:val="18"/>
                <w:szCs w:val="20"/>
              </w:rPr>
              <w:tab/>
              <w:t>/originals/plan.docx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</w:p>
          <w:p w14:paraId="1AAF8DBA" w14:textId="77777777" w:rsidR="00220A32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/originals/plan.pdf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5BDCD3FD" w14:textId="77777777" w:rsidR="00220A32" w:rsidRPr="007C6DC9" w:rsidRDefault="00220A32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N/A</w:t>
            </w:r>
          </w:p>
        </w:tc>
      </w:tr>
      <w:tr w:rsidR="00220A32" w:rsidRPr="007C6DC9" w14:paraId="5BC8E59B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1AF176B5" w14:textId="77777777" w:rsidR="00220A32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02: Sampler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7C6DC9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>1 pathname: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>/pages/sampler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>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3C63CD54" w14:textId="77777777" w:rsidR="00220A32" w:rsidRPr="007C6DC9" w:rsidRDefault="00904147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Sampler to Test CSS</w:t>
            </w:r>
          </w:p>
        </w:tc>
      </w:tr>
      <w:tr w:rsidR="00220A32" w:rsidRPr="007C6DC9" w14:paraId="0C82383E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451D6032" w14:textId="77777777" w:rsidR="00220A32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03: Bootstrap Overrides</w:t>
            </w:r>
            <w:r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1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>/styles/overrides.css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130045CB" w14:textId="77777777" w:rsidR="00220A32" w:rsidRPr="007C6DC9" w:rsidRDefault="00566A5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N/A</w:t>
            </w:r>
          </w:p>
        </w:tc>
      </w:tr>
      <w:tr w:rsidR="00220A32" w:rsidRPr="007C6DC9" w14:paraId="16453A6A" w14:textId="77777777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14:paraId="7AB45E8A" w14:textId="77777777" w:rsidR="00220A32" w:rsidRPr="007C6DC9" w:rsidRDefault="00566A5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04: Home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E11160" w:rsidRPr="00BB5564">
              <w:rPr>
                <w:rFonts w:ascii="Cambria" w:hAnsi="Cambria"/>
                <w:sz w:val="18"/>
                <w:szCs w:val="20"/>
              </w:rPr>
              <w:t>2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 xml:space="preserve">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>index.htm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14:paraId="749BC0ED" w14:textId="77777777" w:rsidR="00220A32" w:rsidRPr="007C6DC9" w:rsidRDefault="005D680F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ins w:id="227" w:author="MTlabuser" w:date="2019-02-05T14:39:00Z">
              <w:r>
                <w:rPr>
                  <w:rFonts w:ascii="Cambria" w:hAnsi="Cambria"/>
                  <w:sz w:val="18"/>
                  <w:szCs w:val="20"/>
                </w:rPr>
                <w:t>DeLuce Art Gallery</w:t>
              </w:r>
            </w:ins>
            <w:del w:id="228" w:author="MTlabuser" w:date="2019-01-22T15:50:00Z">
              <w:r w:rsidR="00F9014F" w:rsidRPr="007C6DC9" w:rsidDel="009B51A0">
                <w:rPr>
                  <w:rFonts w:ascii="Cambria" w:hAnsi="Cambria"/>
                  <w:sz w:val="18"/>
                  <w:szCs w:val="20"/>
                </w:rPr>
                <w:delText>[ Site Name ]</w:delText>
              </w:r>
            </w:del>
            <w:r w:rsidR="00E11160" w:rsidRPr="007C6DC9">
              <w:rPr>
                <w:rFonts w:ascii="Cambria" w:hAnsi="Cambria"/>
                <w:sz w:val="18"/>
                <w:szCs w:val="20"/>
              </w:rPr>
              <w:t xml:space="preserve"> </w:t>
            </w:r>
            <w:r w:rsidR="00904147" w:rsidRPr="007C6DC9">
              <w:rPr>
                <w:rFonts w:ascii="Cambria" w:hAnsi="Cambria"/>
                <w:sz w:val="18"/>
                <w:szCs w:val="20"/>
              </w:rPr>
              <w:t xml:space="preserve">- 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Home</w:t>
            </w:r>
          </w:p>
        </w:tc>
      </w:tr>
      <w:tr w:rsidR="00220A32" w:rsidRPr="007C6DC9" w14:paraId="0547C862" w14:textId="77777777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14:paraId="78DEA0CA" w14:textId="77777777" w:rsidR="00220A32" w:rsidRPr="007C6DC9" w:rsidRDefault="00A8398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05: Ordered List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2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E11160" w:rsidRPr="007C6DC9">
              <w:rPr>
                <w:rFonts w:ascii="Cambria" w:hAnsi="Cambria"/>
                <w:sz w:val="18"/>
                <w:szCs w:val="20"/>
              </w:rPr>
              <w:t>/pages/olist.htm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14:paraId="0FCB4CA3" w14:textId="183FBCC1" w:rsidR="00220A32" w:rsidRPr="007C6DC9" w:rsidRDefault="00EE466C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ins w:id="229" w:author="Peter DeLuce" w:date="2019-02-19T10:50:00Z">
              <w:r>
                <w:rPr>
                  <w:rFonts w:ascii="Cambria" w:hAnsi="Cambria"/>
                  <w:sz w:val="18"/>
                  <w:szCs w:val="20"/>
                </w:rPr>
                <w:t xml:space="preserve">Online Orders - </w:t>
              </w:r>
            </w:ins>
            <w:ins w:id="230" w:author="Peter DeLuce" w:date="2019-02-19T10:47:00Z">
              <w:r>
                <w:rPr>
                  <w:rFonts w:ascii="Cambria" w:hAnsi="Cambria"/>
                  <w:sz w:val="18"/>
                  <w:szCs w:val="20"/>
                </w:rPr>
                <w:t>Prints</w:t>
              </w:r>
            </w:ins>
            <w:ins w:id="231" w:author="MTlabuser" w:date="2019-02-05T14:44:00Z">
              <w:del w:id="232" w:author="Peter DeLuce" w:date="2019-02-19T10:47:00Z">
                <w:r w:rsidR="009F3C3D" w:rsidDel="00EE466C">
                  <w:rPr>
                    <w:rFonts w:ascii="Cambria" w:hAnsi="Cambria"/>
                    <w:sz w:val="18"/>
                    <w:szCs w:val="20"/>
                  </w:rPr>
                  <w:delText>Upcoming Shows</w:delText>
                </w:r>
              </w:del>
            </w:ins>
            <w:ins w:id="233" w:author="MTlabuser" w:date="2019-02-05T14:40:00Z">
              <w:del w:id="234" w:author="Peter DeLuce" w:date="2019-02-19T10:47:00Z">
                <w:r w:rsidR="005D680F" w:rsidDel="00EE466C">
                  <w:rPr>
                    <w:rFonts w:ascii="Cambria" w:hAnsi="Cambria"/>
                    <w:sz w:val="18"/>
                    <w:szCs w:val="20"/>
                  </w:rPr>
                  <w:delText xml:space="preserve"> (list of upcoming artshows, festivals, and galleries </w:delText>
                </w:r>
              </w:del>
            </w:ins>
            <w:ins w:id="235" w:author="MTlabuser" w:date="2019-02-05T14:41:00Z">
              <w:del w:id="236" w:author="Peter DeLuce" w:date="2019-02-19T10:47:00Z">
                <w:r w:rsidR="005D680F" w:rsidDel="00EE466C">
                  <w:rPr>
                    <w:rFonts w:ascii="Cambria" w:hAnsi="Cambria"/>
                    <w:sz w:val="18"/>
                    <w:szCs w:val="20"/>
                  </w:rPr>
                  <w:delText xml:space="preserve">I </w:delText>
                </w:r>
              </w:del>
            </w:ins>
            <w:ins w:id="237" w:author="MTlabuser" w:date="2019-02-05T14:40:00Z">
              <w:del w:id="238" w:author="Peter DeLuce" w:date="2019-02-19T10:47:00Z">
                <w:r w:rsidR="005D680F" w:rsidDel="00EE466C">
                  <w:rPr>
                    <w:rFonts w:ascii="Cambria" w:hAnsi="Cambria"/>
                    <w:sz w:val="18"/>
                    <w:szCs w:val="20"/>
                  </w:rPr>
                  <w:delText>will be</w:delText>
                </w:r>
              </w:del>
            </w:ins>
            <w:ins w:id="239" w:author="MTlabuser" w:date="2019-02-05T14:41:00Z">
              <w:del w:id="240" w:author="Peter DeLuce" w:date="2019-02-19T10:47:00Z">
                <w:r w:rsidR="005D680F" w:rsidDel="00EE466C">
                  <w:rPr>
                    <w:rFonts w:ascii="Cambria" w:hAnsi="Cambria"/>
                    <w:sz w:val="18"/>
                    <w:szCs w:val="20"/>
                  </w:rPr>
                  <w:delText xml:space="preserve"> at</w:delText>
                </w:r>
              </w:del>
            </w:ins>
            <w:ins w:id="241" w:author="MTlabuser" w:date="2019-02-05T14:40:00Z">
              <w:del w:id="242" w:author="Peter DeLuce" w:date="2019-02-19T10:47:00Z">
                <w:r w:rsidR="005D680F" w:rsidDel="00EE466C">
                  <w:rPr>
                    <w:rFonts w:ascii="Cambria" w:hAnsi="Cambria"/>
                    <w:sz w:val="18"/>
                    <w:szCs w:val="20"/>
                  </w:rPr>
                  <w:delText xml:space="preserve"> in 2019</w:delText>
                </w:r>
              </w:del>
            </w:ins>
            <w:ins w:id="243" w:author="MTlabuser" w:date="2019-02-05T14:41:00Z">
              <w:del w:id="244" w:author="Peter DeLuce" w:date="2019-02-19T10:47:00Z">
                <w:r w:rsidR="005D680F" w:rsidDel="00EE466C">
                  <w:rPr>
                    <w:rFonts w:ascii="Cambria" w:hAnsi="Cambria"/>
                    <w:sz w:val="18"/>
                    <w:szCs w:val="20"/>
                  </w:rPr>
                  <w:delText>)</w:delText>
                </w:r>
              </w:del>
            </w:ins>
            <w:del w:id="245" w:author="MTlabuser" w:date="2019-01-22T15:48:00Z">
              <w:r w:rsidR="00F9014F" w:rsidRPr="007C6DC9" w:rsidDel="009B51A0">
                <w:rPr>
                  <w:rFonts w:ascii="Cambria" w:hAnsi="Cambria"/>
                  <w:sz w:val="18"/>
                  <w:szCs w:val="20"/>
                </w:rPr>
                <w:delText>X</w:delText>
              </w:r>
            </w:del>
          </w:p>
        </w:tc>
      </w:tr>
      <w:tr w:rsidR="00220A32" w:rsidRPr="007C6DC9" w14:paraId="506212B0" w14:textId="77777777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14:paraId="2DDF0FCD" w14:textId="77777777" w:rsidR="00220A32" w:rsidRPr="007C6DC9" w:rsidRDefault="00A8398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06: Unordered List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2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pages/ulist.htm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14:paraId="616DE7CA" w14:textId="1D06229B" w:rsidR="00220A32" w:rsidRPr="007C6DC9" w:rsidRDefault="005D680F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ins w:id="246" w:author="MTlabuser" w:date="2019-02-05T14:41:00Z">
              <w:del w:id="247" w:author="Peter DeLuce" w:date="2019-02-19T10:50:00Z">
                <w:r w:rsidDel="00EE466C">
                  <w:rPr>
                    <w:rFonts w:ascii="Cambria" w:hAnsi="Cambria"/>
                    <w:sz w:val="18"/>
                    <w:szCs w:val="20"/>
                  </w:rPr>
                  <w:delText>Prints (list and links to each of</w:delText>
                </w:r>
              </w:del>
            </w:ins>
            <w:ins w:id="248" w:author="MTlabuser" w:date="2019-02-05T14:42:00Z">
              <w:del w:id="249" w:author="Peter DeLuce" w:date="2019-02-19T10:50:00Z">
                <w:r w:rsidDel="00EE466C">
                  <w:rPr>
                    <w:rFonts w:ascii="Cambria" w:hAnsi="Cambria"/>
                    <w:sz w:val="18"/>
                    <w:szCs w:val="20"/>
                  </w:rPr>
                  <w:delText xml:space="preserve"> my</w:delText>
                </w:r>
              </w:del>
            </w:ins>
            <w:ins w:id="250" w:author="MTlabuser" w:date="2019-02-05T14:41:00Z">
              <w:del w:id="251" w:author="Peter DeLuce" w:date="2019-02-19T10:50:00Z">
                <w:r w:rsidDel="00EE466C">
                  <w:rPr>
                    <w:rFonts w:ascii="Cambria" w:hAnsi="Cambria"/>
                    <w:sz w:val="18"/>
                    <w:szCs w:val="20"/>
                  </w:rPr>
                  <w:delText xml:space="preserve"> online stores)</w:delText>
                </w:r>
              </w:del>
            </w:ins>
            <w:ins w:id="252" w:author="Peter DeLuce" w:date="2019-02-19T10:50:00Z">
              <w:r w:rsidR="00EE466C">
                <w:rPr>
                  <w:rFonts w:ascii="Cambria" w:hAnsi="Cambria"/>
                  <w:sz w:val="18"/>
                  <w:szCs w:val="20"/>
                </w:rPr>
                <w:t>Online Orders - Paintings</w:t>
              </w:r>
            </w:ins>
            <w:del w:id="253" w:author="MTlabuser" w:date="2019-01-22T15:48:00Z">
              <w:r w:rsidR="00F9014F" w:rsidRPr="007C6DC9" w:rsidDel="009B51A0">
                <w:rPr>
                  <w:rFonts w:ascii="Cambria" w:hAnsi="Cambria"/>
                  <w:sz w:val="18"/>
                  <w:szCs w:val="20"/>
                </w:rPr>
                <w:delText>X</w:delText>
              </w:r>
            </w:del>
          </w:p>
        </w:tc>
      </w:tr>
      <w:tr w:rsidR="00220A32" w:rsidRPr="007C6DC9" w14:paraId="0DBE5DA1" w14:textId="77777777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14:paraId="5D73CFC3" w14:textId="77777777"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07: Table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2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pages/table.htm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14:paraId="3EF66646" w14:textId="51C4CA28" w:rsidR="00220A32" w:rsidRPr="007C6DC9" w:rsidRDefault="001C6FC1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bookmarkStart w:id="254" w:name="_GoBack"/>
            <w:bookmarkEnd w:id="254"/>
            <w:ins w:id="255" w:author="Peter DeLuce" w:date="2019-02-19T10:51:00Z">
              <w:r>
                <w:rPr>
                  <w:rFonts w:ascii="Cambria" w:hAnsi="Cambria"/>
                  <w:sz w:val="18"/>
                  <w:szCs w:val="20"/>
                </w:rPr>
                <w:t>Galler</w:t>
              </w:r>
            </w:ins>
            <w:ins w:id="256" w:author="Peter DeLuce" w:date="2019-05-07T11:18:00Z">
              <w:r w:rsidR="00A95DD0">
                <w:rPr>
                  <w:rFonts w:ascii="Cambria" w:hAnsi="Cambria"/>
                  <w:sz w:val="18"/>
                  <w:szCs w:val="20"/>
                </w:rPr>
                <w:t>y Art Chart</w:t>
              </w:r>
            </w:ins>
            <w:ins w:id="257" w:author="MTlabuser" w:date="2019-01-22T15:48:00Z">
              <w:del w:id="258" w:author="Peter DeLuce" w:date="2019-02-19T10:51:00Z">
                <w:r w:rsidR="009B51A0" w:rsidDel="001C6FC1">
                  <w:rPr>
                    <w:rFonts w:ascii="Cambria" w:hAnsi="Cambria"/>
                    <w:sz w:val="18"/>
                    <w:szCs w:val="20"/>
                  </w:rPr>
                  <w:delText>Personal Training</w:delText>
                </w:r>
              </w:del>
            </w:ins>
            <w:del w:id="259" w:author="MTlabuser" w:date="2019-01-22T15:48:00Z">
              <w:r w:rsidR="00F9014F" w:rsidRPr="007C6DC9" w:rsidDel="009B51A0">
                <w:rPr>
                  <w:rFonts w:ascii="Cambria" w:hAnsi="Cambria"/>
                  <w:sz w:val="18"/>
                  <w:szCs w:val="20"/>
                </w:rPr>
                <w:delText>X</w:delText>
              </w:r>
            </w:del>
          </w:p>
        </w:tc>
      </w:tr>
      <w:tr w:rsidR="00220A32" w:rsidRPr="007C6DC9" w14:paraId="3D7A2944" w14:textId="77777777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14:paraId="5B1AA6EE" w14:textId="77777777"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08: Form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E11160" w:rsidRPr="00BB5564">
              <w:rPr>
                <w:rFonts w:ascii="Cambria" w:hAnsi="Cambria"/>
                <w:sz w:val="18"/>
                <w:szCs w:val="20"/>
              </w:rPr>
              <w:t>2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 xml:space="preserve">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form.htm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14:paraId="2882D034" w14:textId="77777777" w:rsidR="00220A32" w:rsidRPr="007C6DC9" w:rsidRDefault="00F9014F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del w:id="260" w:author="MTlabuser" w:date="2019-01-22T15:46:00Z">
              <w:r w:rsidRPr="007C6DC9" w:rsidDel="009B51A0">
                <w:rPr>
                  <w:rFonts w:ascii="Cambria" w:hAnsi="Cambria"/>
                  <w:sz w:val="18"/>
                  <w:szCs w:val="20"/>
                </w:rPr>
                <w:delText>X</w:delText>
              </w:r>
            </w:del>
            <w:ins w:id="261" w:author="MTlabuser" w:date="2019-01-22T15:46:00Z">
              <w:r w:rsidR="009B51A0">
                <w:rPr>
                  <w:rFonts w:ascii="Cambria" w:hAnsi="Cambria"/>
                  <w:sz w:val="18"/>
                  <w:szCs w:val="20"/>
                </w:rPr>
                <w:t>Contact Us</w:t>
              </w:r>
            </w:ins>
          </w:p>
        </w:tc>
      </w:tr>
      <w:tr w:rsidR="00220A32" w:rsidRPr="007C6DC9" w14:paraId="44476C3B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128DEF65" w14:textId="77777777"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09: Gallery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3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gallery.htm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A25B96D" w14:textId="77777777" w:rsidR="00220A32" w:rsidRPr="007C6DC9" w:rsidRDefault="009B51A0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ins w:id="262" w:author="MTlabuser" w:date="2019-01-22T15:48:00Z">
              <w:r>
                <w:rPr>
                  <w:rFonts w:ascii="Cambria" w:hAnsi="Cambria"/>
                  <w:sz w:val="18"/>
                  <w:szCs w:val="20"/>
                </w:rPr>
                <w:t>Gallery</w:t>
              </w:r>
            </w:ins>
            <w:del w:id="263" w:author="MTlabuser" w:date="2019-01-22T15:47:00Z">
              <w:r w:rsidR="00F9014F" w:rsidRPr="007C6DC9" w:rsidDel="009B51A0">
                <w:rPr>
                  <w:rFonts w:ascii="Cambria" w:hAnsi="Cambria"/>
                  <w:sz w:val="18"/>
                  <w:szCs w:val="20"/>
                </w:rPr>
                <w:delText>X</w:delText>
              </w:r>
            </w:del>
          </w:p>
        </w:tc>
      </w:tr>
      <w:tr w:rsidR="00220A32" w:rsidRPr="007C6DC9" w14:paraId="515A46E1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030FE0EA" w14:textId="77777777"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10: Video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3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video.htm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13341D71" w14:textId="77777777" w:rsidR="00220A32" w:rsidRPr="007C6DC9" w:rsidRDefault="009F3C3D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ins w:id="264" w:author="MTlabuser" w:date="2019-02-05T14:42:00Z">
              <w:r>
                <w:rPr>
                  <w:rFonts w:ascii="Cambria" w:hAnsi="Cambria"/>
                  <w:sz w:val="18"/>
                  <w:szCs w:val="20"/>
                </w:rPr>
                <w:t>Installation Art</w:t>
              </w:r>
            </w:ins>
            <w:del w:id="265" w:author="MTlabuser" w:date="2019-01-22T15:47:00Z">
              <w:r w:rsidR="00F9014F" w:rsidRPr="007C6DC9" w:rsidDel="009B51A0">
                <w:rPr>
                  <w:rFonts w:ascii="Cambria" w:hAnsi="Cambria"/>
                  <w:sz w:val="18"/>
                  <w:szCs w:val="20"/>
                </w:rPr>
                <w:delText>X</w:delText>
              </w:r>
            </w:del>
          </w:p>
        </w:tc>
      </w:tr>
      <w:tr w:rsidR="00220A32" w:rsidRPr="007C6DC9" w14:paraId="0575E3AF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0F5DF384" w14:textId="77777777"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11: Works Cited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3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citations.htm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2253D743" w14:textId="77777777" w:rsidR="00220A32" w:rsidRPr="007C6DC9" w:rsidRDefault="00E11160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Works Cited</w:t>
            </w:r>
          </w:p>
        </w:tc>
      </w:tr>
    </w:tbl>
    <w:p w14:paraId="16AC68D9" w14:textId="77777777" w:rsidR="00220A32" w:rsidRPr="00BB5564" w:rsidRDefault="00220A32" w:rsidP="002744BD">
      <w:pPr>
        <w:tabs>
          <w:tab w:val="right" w:pos="3852"/>
          <w:tab w:val="right" w:pos="6462"/>
        </w:tabs>
        <w:rPr>
          <w:rFonts w:ascii="Cambria" w:hAnsi="Cambria"/>
          <w:sz w:val="20"/>
          <w:szCs w:val="20"/>
        </w:rPr>
        <w:sectPr w:rsidR="00220A32" w:rsidRPr="00BB5564" w:rsidSect="00220A32">
          <w:headerReference w:type="default" r:id="rId18"/>
          <w:footerReference w:type="default" r:id="rId19"/>
          <w:type w:val="continuous"/>
          <w:pgSz w:w="12240" w:h="15840"/>
          <w:pgMar w:top="720" w:right="720" w:bottom="864" w:left="720" w:header="720" w:footer="720" w:gutter="0"/>
          <w:cols w:space="720"/>
          <w:docGrid w:linePitch="360"/>
        </w:sectPr>
      </w:pPr>
    </w:p>
    <w:p w14:paraId="6F3F101D" w14:textId="77777777" w:rsidR="003E6B30" w:rsidRPr="00BB5564" w:rsidRDefault="003E6B30" w:rsidP="00776EF5">
      <w:pPr>
        <w:rPr>
          <w:rFonts w:ascii="Cambria" w:hAnsi="Cambria" w:cs="Times New Roman"/>
        </w:rPr>
      </w:pPr>
    </w:p>
    <w:sectPr w:rsidR="003E6B30" w:rsidRPr="00BB5564" w:rsidSect="00220A32">
      <w:type w:val="continuous"/>
      <w:pgSz w:w="12240" w:h="15840"/>
      <w:pgMar w:top="720" w:right="720" w:bottom="86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91B13" w14:textId="77777777" w:rsidR="00CD7421" w:rsidRDefault="00CD7421" w:rsidP="00A510D5">
      <w:pPr>
        <w:spacing w:after="0" w:line="240" w:lineRule="auto"/>
      </w:pPr>
      <w:r>
        <w:separator/>
      </w:r>
    </w:p>
  </w:endnote>
  <w:endnote w:type="continuationSeparator" w:id="0">
    <w:p w14:paraId="249E830B" w14:textId="77777777" w:rsidR="00CD7421" w:rsidRDefault="00CD7421" w:rsidP="00A510D5">
      <w:pPr>
        <w:spacing w:after="0" w:line="240" w:lineRule="auto"/>
      </w:pPr>
      <w:r>
        <w:continuationSeparator/>
      </w:r>
    </w:p>
  </w:endnote>
  <w:endnote w:type="continuationNotice" w:id="1">
    <w:p w14:paraId="188597CA" w14:textId="77777777" w:rsidR="00CD7421" w:rsidRDefault="00CD74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6CC75" w14:textId="63C30C93" w:rsidR="00DC6052" w:rsidRPr="00FA4C29" w:rsidRDefault="003C023D" w:rsidP="00DC6052">
    <w:pPr>
      <w:pStyle w:val="Footer"/>
      <w:pBdr>
        <w:top w:val="single" w:sz="4" w:space="1" w:color="auto"/>
      </w:pBdr>
      <w:tabs>
        <w:tab w:val="clear" w:pos="468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Copyright © 2019</w:t>
    </w:r>
    <w:r w:rsidR="00DC6052" w:rsidRPr="00FA4C29">
      <w:rPr>
        <w:rFonts w:ascii="Times New Roman" w:hAnsi="Times New Roman" w:cs="Times New Roman"/>
      </w:rPr>
      <w:t xml:space="preserve"> by </w:t>
    </w:r>
    <w:del w:id="283" w:author="MTlabuser" w:date="2019-01-22T15:02:00Z">
      <w:r w:rsidR="0036692C" w:rsidDel="005604A5">
        <w:rPr>
          <w:rFonts w:ascii="Times New Roman" w:hAnsi="Times New Roman" w:cs="Times New Roman"/>
        </w:rPr>
        <w:delText>[ Your Name ]</w:delText>
      </w:r>
    </w:del>
    <w:ins w:id="284" w:author="MTlabuser" w:date="2019-01-22T15:02:00Z">
      <w:r w:rsidR="005604A5">
        <w:rPr>
          <w:rFonts w:ascii="Times New Roman" w:hAnsi="Times New Roman" w:cs="Times New Roman"/>
        </w:rPr>
        <w:t>Peter DeLuce</w:t>
      </w:r>
    </w:ins>
    <w:r w:rsidR="00DC6052" w:rsidRPr="00FA4C29">
      <w:rPr>
        <w:rFonts w:ascii="Times New Roman" w:hAnsi="Times New Roman" w:cs="Times New Roman"/>
      </w:rPr>
      <w:t xml:space="preserve"> • All Rights Reserved</w:t>
    </w:r>
    <w:r w:rsidR="00DC6052" w:rsidRPr="00FA4C29">
      <w:rPr>
        <w:rFonts w:ascii="Times New Roman" w:hAnsi="Times New Roman" w:cs="Times New Roman"/>
      </w:rPr>
      <w:ptab w:relativeTo="margin" w:alignment="right" w:leader="none"/>
    </w:r>
    <w:r w:rsidR="00DC6052" w:rsidRPr="00FA4C29">
      <w:rPr>
        <w:rFonts w:ascii="Times New Roman" w:hAnsi="Times New Roman" w:cs="Times New Roman"/>
      </w:rPr>
      <w:t xml:space="preserve">Page </w:t>
    </w:r>
    <w:r w:rsidR="00DC6052" w:rsidRPr="00FA4C29">
      <w:rPr>
        <w:rFonts w:ascii="Times New Roman" w:hAnsi="Times New Roman" w:cs="Times New Roman"/>
      </w:rPr>
      <w:fldChar w:fldCharType="begin"/>
    </w:r>
    <w:r w:rsidR="00DC6052" w:rsidRPr="00FA4C29">
      <w:rPr>
        <w:rFonts w:ascii="Times New Roman" w:hAnsi="Times New Roman" w:cs="Times New Roman"/>
      </w:rPr>
      <w:instrText xml:space="preserve"> PAGE  \* Arabic  \* MERGEFORMAT </w:instrText>
    </w:r>
    <w:r w:rsidR="00DC6052" w:rsidRPr="00FA4C29">
      <w:rPr>
        <w:rFonts w:ascii="Times New Roman" w:hAnsi="Times New Roman" w:cs="Times New Roman"/>
      </w:rPr>
      <w:fldChar w:fldCharType="separate"/>
    </w:r>
    <w:r w:rsidR="009F3C3D">
      <w:rPr>
        <w:rFonts w:ascii="Times New Roman" w:hAnsi="Times New Roman" w:cs="Times New Roman"/>
        <w:noProof/>
      </w:rPr>
      <w:t>3</w:t>
    </w:r>
    <w:r w:rsidR="00DC6052" w:rsidRPr="00FA4C29">
      <w:rPr>
        <w:rFonts w:ascii="Times New Roman" w:hAnsi="Times New Roman" w:cs="Times New Roman"/>
      </w:rPr>
      <w:fldChar w:fldCharType="end"/>
    </w:r>
    <w:r w:rsidR="00DC6052" w:rsidRPr="00FA4C29">
      <w:rPr>
        <w:rFonts w:ascii="Times New Roman" w:hAnsi="Times New Roman" w:cs="Times New Roman"/>
      </w:rPr>
      <w:t xml:space="preserve"> of </w:t>
    </w:r>
    <w:r w:rsidR="00DC6052" w:rsidRPr="00FA4C29">
      <w:rPr>
        <w:rFonts w:ascii="Times New Roman" w:hAnsi="Times New Roman" w:cs="Times New Roman"/>
      </w:rPr>
      <w:fldChar w:fldCharType="begin"/>
    </w:r>
    <w:r w:rsidR="00DC6052" w:rsidRPr="00FA4C29">
      <w:rPr>
        <w:rFonts w:ascii="Times New Roman" w:hAnsi="Times New Roman" w:cs="Times New Roman"/>
      </w:rPr>
      <w:instrText xml:space="preserve"> NUMPAGES   \* MERGEFORMAT </w:instrText>
    </w:r>
    <w:r w:rsidR="00DC6052" w:rsidRPr="00FA4C29">
      <w:rPr>
        <w:rFonts w:ascii="Times New Roman" w:hAnsi="Times New Roman" w:cs="Times New Roman"/>
      </w:rPr>
      <w:fldChar w:fldCharType="separate"/>
    </w:r>
    <w:r w:rsidR="009F3C3D">
      <w:rPr>
        <w:rFonts w:ascii="Times New Roman" w:hAnsi="Times New Roman" w:cs="Times New Roman"/>
        <w:noProof/>
      </w:rPr>
      <w:t>4</w:t>
    </w:r>
    <w:r w:rsidR="00DC6052" w:rsidRPr="00FA4C29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F87ED" w14:textId="77777777" w:rsidR="00CD7421" w:rsidRDefault="00CD7421" w:rsidP="00A510D5">
      <w:pPr>
        <w:spacing w:after="0" w:line="240" w:lineRule="auto"/>
      </w:pPr>
      <w:r>
        <w:separator/>
      </w:r>
    </w:p>
  </w:footnote>
  <w:footnote w:type="continuationSeparator" w:id="0">
    <w:p w14:paraId="20E28697" w14:textId="77777777" w:rsidR="00CD7421" w:rsidRDefault="00CD7421" w:rsidP="00A510D5">
      <w:pPr>
        <w:spacing w:after="0" w:line="240" w:lineRule="auto"/>
      </w:pPr>
      <w:r>
        <w:continuationSeparator/>
      </w:r>
    </w:p>
  </w:footnote>
  <w:footnote w:type="continuationNotice" w:id="1">
    <w:p w14:paraId="41804266" w14:textId="77777777" w:rsidR="00CD7421" w:rsidRDefault="00CD74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15" w:type="dxa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25"/>
      <w:gridCol w:w="8190"/>
    </w:tblGrid>
    <w:tr w:rsidR="00A510D5" w:rsidRPr="00BB5564" w14:paraId="77659769" w14:textId="77777777" w:rsidTr="00DC6052">
      <w:trPr>
        <w:trHeight w:hRule="exact" w:val="730"/>
      </w:trPr>
      <w:tc>
        <w:tcPr>
          <w:tcW w:w="2725" w:type="dxa"/>
          <w:vMerge w:val="restart"/>
          <w:shd w:val="clear" w:color="auto" w:fill="auto"/>
        </w:tcPr>
        <w:p w14:paraId="2AF95DA3" w14:textId="77777777" w:rsidR="00FA4C29" w:rsidRPr="00BB5564" w:rsidRDefault="00091556" w:rsidP="00FA4C29">
          <w:pPr>
            <w:pStyle w:val="Header"/>
            <w:jc w:val="center"/>
            <w:rPr>
              <w:rFonts w:asciiTheme="majorHAnsi" w:hAnsiTheme="majorHAnsi" w:cs="Times New Roman"/>
              <w:sz w:val="60"/>
              <w:szCs w:val="60"/>
            </w:rPr>
          </w:pPr>
          <w:r w:rsidRPr="00BB5564">
            <w:rPr>
              <w:rFonts w:asciiTheme="majorHAnsi" w:hAnsiTheme="majorHAnsi" w:cs="Times New Roman"/>
              <w:sz w:val="60"/>
              <w:szCs w:val="60"/>
            </w:rPr>
            <w:t>WEB125</w:t>
          </w:r>
        </w:p>
        <w:p w14:paraId="3B8A0E68" w14:textId="77777777" w:rsidR="00FA4C29" w:rsidRPr="00BB5564" w:rsidRDefault="00091556" w:rsidP="005947EE">
          <w:pPr>
            <w:pStyle w:val="Header"/>
            <w:jc w:val="center"/>
            <w:rPr>
              <w:rFonts w:asciiTheme="majorHAnsi" w:hAnsiTheme="majorHAnsi" w:cs="Times New Roman"/>
              <w:sz w:val="20"/>
            </w:rPr>
          </w:pPr>
          <w:r w:rsidRPr="00BB5564">
            <w:rPr>
              <w:rFonts w:asciiTheme="majorHAnsi" w:hAnsiTheme="majorHAnsi" w:cs="Times New Roman"/>
              <w:sz w:val="20"/>
            </w:rPr>
            <w:t>HTML &amp; CSS</w:t>
          </w:r>
        </w:p>
        <w:p w14:paraId="3A577D9B" w14:textId="77777777" w:rsidR="00510482" w:rsidRPr="00BB5564" w:rsidRDefault="003C023D" w:rsidP="00CB0047">
          <w:pPr>
            <w:pStyle w:val="Header"/>
            <w:jc w:val="center"/>
            <w:rPr>
              <w:rFonts w:asciiTheme="majorHAnsi" w:hAnsiTheme="majorHAnsi" w:cs="Times New Roman"/>
            </w:rPr>
          </w:pPr>
          <w:r>
            <w:rPr>
              <w:rFonts w:asciiTheme="majorHAnsi" w:hAnsiTheme="majorHAnsi" w:cs="Times New Roman"/>
              <w:i/>
              <w:sz w:val="20"/>
            </w:rPr>
            <w:t>Spring Semester 2019</w:t>
          </w:r>
          <w:r w:rsidR="001E5F33" w:rsidRPr="00BB5564">
            <w:rPr>
              <w:rFonts w:asciiTheme="majorHAnsi" w:hAnsiTheme="majorHAnsi" w:cs="Times New Roman"/>
              <w:i/>
              <w:sz w:val="20"/>
            </w:rPr>
            <w:br/>
            <w:t xml:space="preserve">version </w:t>
          </w:r>
          <w:r>
            <w:rPr>
              <w:rFonts w:asciiTheme="majorHAnsi" w:hAnsiTheme="majorHAnsi" w:cs="Times New Roman"/>
              <w:i/>
              <w:sz w:val="20"/>
            </w:rPr>
            <w:t>4</w:t>
          </w:r>
        </w:p>
      </w:tc>
      <w:tc>
        <w:tcPr>
          <w:tcW w:w="8190" w:type="dxa"/>
          <w:shd w:val="clear" w:color="auto" w:fill="auto"/>
        </w:tcPr>
        <w:p w14:paraId="497A6445" w14:textId="77777777" w:rsidR="005947EE" w:rsidRPr="00BB5564" w:rsidRDefault="00091556" w:rsidP="00447BF7">
          <w:pPr>
            <w:pStyle w:val="Header"/>
            <w:tabs>
              <w:tab w:val="left" w:pos="1565"/>
            </w:tabs>
            <w:spacing w:before="40"/>
            <w:rPr>
              <w:rFonts w:asciiTheme="majorHAnsi" w:hAnsiTheme="majorHAnsi" w:cs="Times New Roman"/>
              <w:smallCaps/>
              <w:sz w:val="28"/>
            </w:rPr>
          </w:pPr>
          <w:r w:rsidRPr="00BB5564">
            <w:rPr>
              <w:rFonts w:asciiTheme="majorHAnsi" w:hAnsiTheme="majorHAnsi" w:cs="Times New Roman"/>
              <w:smallCaps/>
              <w:sz w:val="28"/>
            </w:rPr>
            <w:t>Project Plan</w:t>
          </w:r>
          <w:r w:rsidR="005947EE" w:rsidRPr="00BB5564">
            <w:rPr>
              <w:rFonts w:asciiTheme="majorHAnsi" w:hAnsiTheme="majorHAnsi" w:cs="Times New Roman"/>
              <w:smallCaps/>
              <w:sz w:val="28"/>
            </w:rPr>
            <w:t xml:space="preserve"> for </w:t>
          </w:r>
          <w:del w:id="266" w:author="MTlabuser" w:date="2019-01-22T14:37:00Z">
            <w:r w:rsidR="005947EE" w:rsidRPr="00BB5564" w:rsidDel="00447BF7">
              <w:rPr>
                <w:rFonts w:asciiTheme="majorHAnsi" w:hAnsiTheme="majorHAnsi" w:cs="Times New Roman"/>
                <w:smallCaps/>
                <w:sz w:val="28"/>
              </w:rPr>
              <w:delText>[ Site Name ]</w:delText>
            </w:r>
          </w:del>
          <w:ins w:id="267" w:author="MTlabuser" w:date="2019-01-22T14:37:00Z">
            <w:del w:id="268" w:author="Peter DeLuce" w:date="2019-02-05T12:44:00Z">
              <w:r w:rsidR="00447BF7" w:rsidDel="00C9695C">
                <w:rPr>
                  <w:rFonts w:asciiTheme="majorHAnsi" w:hAnsiTheme="majorHAnsi" w:cs="Times New Roman"/>
                  <w:smallCaps/>
                  <w:sz w:val="28"/>
                </w:rPr>
                <w:delText xml:space="preserve">Cory Camp </w:delText>
              </w:r>
            </w:del>
          </w:ins>
          <w:ins w:id="269" w:author="MTlabuser" w:date="2019-01-22T14:38:00Z">
            <w:del w:id="270" w:author="Peter DeLuce" w:date="2019-02-05T12:44:00Z">
              <w:r w:rsidR="00447BF7" w:rsidDel="00C9695C">
                <w:rPr>
                  <w:rFonts w:asciiTheme="majorHAnsi" w:hAnsiTheme="majorHAnsi" w:cs="Times New Roman"/>
                  <w:smallCaps/>
                  <w:sz w:val="28"/>
                </w:rPr>
                <w:delText>–</w:delText>
              </w:r>
            </w:del>
          </w:ins>
          <w:ins w:id="271" w:author="MTlabuser" w:date="2019-01-22T14:37:00Z">
            <w:del w:id="272" w:author="Peter DeLuce" w:date="2019-02-05T12:44:00Z">
              <w:r w:rsidR="00447BF7" w:rsidDel="00C9695C">
                <w:rPr>
                  <w:rFonts w:asciiTheme="majorHAnsi" w:hAnsiTheme="majorHAnsi" w:cs="Times New Roman"/>
                  <w:smallCaps/>
                  <w:sz w:val="28"/>
                </w:rPr>
                <w:delText xml:space="preserve"> </w:delText>
              </w:r>
            </w:del>
          </w:ins>
          <w:ins w:id="273" w:author="MTlabuser" w:date="2019-01-22T14:38:00Z">
            <w:del w:id="274" w:author="Peter DeLuce" w:date="2019-02-05T12:44:00Z">
              <w:r w:rsidR="00447BF7" w:rsidDel="00C9695C">
                <w:rPr>
                  <w:rFonts w:asciiTheme="majorHAnsi" w:hAnsiTheme="majorHAnsi" w:cs="Times New Roman"/>
                  <w:smallCaps/>
                  <w:sz w:val="28"/>
                </w:rPr>
                <w:delText>“</w:delText>
              </w:r>
            </w:del>
          </w:ins>
          <w:ins w:id="275" w:author="MTlabuser" w:date="2019-01-22T14:37:00Z">
            <w:del w:id="276" w:author="Peter DeLuce" w:date="2019-02-05T12:44:00Z">
              <w:r w:rsidR="00447BF7" w:rsidDel="00C9695C">
                <w:rPr>
                  <w:rFonts w:asciiTheme="majorHAnsi" w:hAnsiTheme="majorHAnsi" w:cs="Times New Roman"/>
                  <w:smallCaps/>
                  <w:sz w:val="28"/>
                </w:rPr>
                <w:delText>RxTraining</w:delText>
              </w:r>
            </w:del>
          </w:ins>
          <w:ins w:id="277" w:author="MTlabuser" w:date="2019-01-22T14:39:00Z">
            <w:del w:id="278" w:author="Peter DeLuce" w:date="2019-02-05T12:44:00Z">
              <w:r w:rsidR="00447BF7" w:rsidDel="00C9695C">
                <w:rPr>
                  <w:rFonts w:asciiTheme="majorHAnsi" w:hAnsiTheme="majorHAnsi" w:cs="Times New Roman"/>
                  <w:smallCaps/>
                  <w:sz w:val="28"/>
                </w:rPr>
                <w:delText>.com”</w:delText>
              </w:r>
            </w:del>
          </w:ins>
          <w:ins w:id="279" w:author="Peter DeLuce" w:date="2019-02-05T12:44:00Z">
            <w:r w:rsidR="00C9695C">
              <w:rPr>
                <w:rFonts w:asciiTheme="majorHAnsi" w:hAnsiTheme="majorHAnsi" w:cs="Times New Roman"/>
                <w:smallCaps/>
                <w:sz w:val="28"/>
              </w:rPr>
              <w:t>DeLuc</w:t>
            </w:r>
          </w:ins>
          <w:ins w:id="280" w:author="Peter DeLuce" w:date="2019-02-05T12:45:00Z">
            <w:r w:rsidR="00C9695C">
              <w:rPr>
                <w:rFonts w:asciiTheme="majorHAnsi" w:hAnsiTheme="majorHAnsi" w:cs="Times New Roman"/>
                <w:smallCaps/>
                <w:sz w:val="28"/>
              </w:rPr>
              <w:t>e Art Gallery Site</w:t>
            </w:r>
          </w:ins>
          <w:r w:rsidR="005947EE" w:rsidRPr="00BB5564">
            <w:rPr>
              <w:rFonts w:asciiTheme="majorHAnsi" w:hAnsiTheme="majorHAnsi" w:cs="Times New Roman"/>
              <w:smallCaps/>
              <w:sz w:val="28"/>
            </w:rPr>
            <w:br/>
            <w:t xml:space="preserve">by </w:t>
          </w:r>
          <w:ins w:id="281" w:author="MTlabuser" w:date="2019-01-22T14:38:00Z">
            <w:r w:rsidR="00447BF7">
              <w:rPr>
                <w:rFonts w:asciiTheme="majorHAnsi" w:hAnsiTheme="majorHAnsi" w:cs="Times New Roman"/>
                <w:smallCaps/>
                <w:sz w:val="28"/>
              </w:rPr>
              <w:t>Peter DeLuce</w:t>
            </w:r>
          </w:ins>
          <w:del w:id="282" w:author="MTlabuser" w:date="2019-01-22T14:38:00Z">
            <w:r w:rsidR="005947EE" w:rsidRPr="00BB5564" w:rsidDel="00447BF7">
              <w:rPr>
                <w:rFonts w:asciiTheme="majorHAnsi" w:hAnsiTheme="majorHAnsi" w:cs="Times New Roman"/>
                <w:smallCaps/>
                <w:sz w:val="28"/>
              </w:rPr>
              <w:delText>[ your name ]</w:delText>
            </w:r>
          </w:del>
        </w:p>
      </w:tc>
    </w:tr>
    <w:tr w:rsidR="00DC6052" w:rsidRPr="00BB5564" w14:paraId="14DA5617" w14:textId="77777777" w:rsidTr="00DC6052">
      <w:trPr>
        <w:trHeight w:hRule="exact" w:val="360"/>
      </w:trPr>
      <w:tc>
        <w:tcPr>
          <w:tcW w:w="2725" w:type="dxa"/>
          <w:vMerge/>
          <w:shd w:val="clear" w:color="auto" w:fill="auto"/>
        </w:tcPr>
        <w:p w14:paraId="0F6E8A03" w14:textId="77777777" w:rsidR="00DC6052" w:rsidRPr="00BB5564" w:rsidRDefault="00DC6052">
          <w:pPr>
            <w:pStyle w:val="Header"/>
            <w:rPr>
              <w:rFonts w:asciiTheme="majorHAnsi" w:hAnsiTheme="majorHAnsi" w:cs="Times New Roman"/>
            </w:rPr>
          </w:pPr>
        </w:p>
      </w:tc>
      <w:tc>
        <w:tcPr>
          <w:tcW w:w="8190" w:type="dxa"/>
          <w:shd w:val="clear" w:color="auto" w:fill="auto"/>
          <w:vAlign w:val="center"/>
        </w:tcPr>
        <w:p w14:paraId="1EB15A1A" w14:textId="77777777" w:rsidR="00DC6052" w:rsidRPr="00BB5564" w:rsidRDefault="00D463F9" w:rsidP="00D463F9">
          <w:pPr>
            <w:pStyle w:val="Header"/>
            <w:tabs>
              <w:tab w:val="clear" w:pos="4680"/>
              <w:tab w:val="left" w:pos="2123"/>
            </w:tabs>
            <w:rPr>
              <w:rFonts w:asciiTheme="majorHAnsi" w:hAnsiTheme="majorHAnsi" w:cs="Times New Roman"/>
            </w:rPr>
          </w:pPr>
          <w:r w:rsidRPr="00BB5564">
            <w:rPr>
              <w:rFonts w:asciiTheme="majorHAnsi" w:hAnsiTheme="majorHAnsi" w:cs="Times New Roman"/>
            </w:rPr>
            <w:t>Required H</w:t>
          </w:r>
          <w:r w:rsidR="00DC6052" w:rsidRPr="00BB5564">
            <w:rPr>
              <w:rFonts w:asciiTheme="majorHAnsi" w:hAnsiTheme="majorHAnsi" w:cs="Times New Roman"/>
            </w:rPr>
            <w:t>ardware:</w:t>
          </w:r>
          <w:r w:rsidR="00430F55" w:rsidRPr="00BB5564">
            <w:rPr>
              <w:rFonts w:asciiTheme="majorHAnsi" w:hAnsiTheme="majorHAnsi" w:cs="Times New Roman"/>
            </w:rPr>
            <w:tab/>
            <w:t>N/A</w:t>
          </w:r>
        </w:p>
      </w:tc>
    </w:tr>
    <w:tr w:rsidR="00510482" w:rsidRPr="00BB5564" w14:paraId="04E7C06D" w14:textId="77777777" w:rsidTr="00DC6052">
      <w:trPr>
        <w:trHeight w:hRule="exact" w:val="360"/>
      </w:trPr>
      <w:tc>
        <w:tcPr>
          <w:tcW w:w="2725" w:type="dxa"/>
          <w:vMerge/>
          <w:shd w:val="clear" w:color="auto" w:fill="auto"/>
        </w:tcPr>
        <w:p w14:paraId="17255E24" w14:textId="77777777" w:rsidR="00510482" w:rsidRPr="00BB5564" w:rsidRDefault="00510482">
          <w:pPr>
            <w:pStyle w:val="Header"/>
            <w:rPr>
              <w:rFonts w:asciiTheme="majorHAnsi" w:hAnsiTheme="majorHAnsi" w:cs="Times New Roman"/>
            </w:rPr>
          </w:pPr>
        </w:p>
      </w:tc>
      <w:tc>
        <w:tcPr>
          <w:tcW w:w="8190" w:type="dxa"/>
          <w:shd w:val="clear" w:color="auto" w:fill="auto"/>
          <w:vAlign w:val="center"/>
        </w:tcPr>
        <w:p w14:paraId="0F993DE2" w14:textId="77777777" w:rsidR="00510482" w:rsidRPr="00BB5564" w:rsidRDefault="00510482" w:rsidP="00CB0047">
          <w:pPr>
            <w:pStyle w:val="Header"/>
            <w:tabs>
              <w:tab w:val="clear" w:pos="4680"/>
              <w:tab w:val="left" w:pos="2123"/>
            </w:tabs>
            <w:rPr>
              <w:rFonts w:asciiTheme="majorHAnsi" w:hAnsiTheme="majorHAnsi" w:cs="Times New Roman"/>
            </w:rPr>
          </w:pPr>
          <w:r w:rsidRPr="00BB5564">
            <w:rPr>
              <w:rFonts w:asciiTheme="majorHAnsi" w:hAnsiTheme="majorHAnsi" w:cs="Times New Roman"/>
            </w:rPr>
            <w:t xml:space="preserve">Required </w:t>
          </w:r>
          <w:r w:rsidR="00D463F9" w:rsidRPr="00BB5564">
            <w:rPr>
              <w:rFonts w:asciiTheme="majorHAnsi" w:hAnsiTheme="majorHAnsi" w:cs="Times New Roman"/>
            </w:rPr>
            <w:t>S</w:t>
          </w:r>
          <w:r w:rsidR="00DC6052" w:rsidRPr="00BB5564">
            <w:rPr>
              <w:rFonts w:asciiTheme="majorHAnsi" w:hAnsiTheme="majorHAnsi" w:cs="Times New Roman"/>
            </w:rPr>
            <w:t>oftware:</w:t>
          </w:r>
          <w:r w:rsidR="00430F55" w:rsidRPr="00BB5564">
            <w:rPr>
              <w:rFonts w:asciiTheme="majorHAnsi" w:hAnsiTheme="majorHAnsi" w:cs="Times New Roman"/>
            </w:rPr>
            <w:tab/>
          </w:r>
          <w:r w:rsidR="00CB0047" w:rsidRPr="00BB5564">
            <w:rPr>
              <w:rFonts w:asciiTheme="majorHAnsi" w:hAnsiTheme="majorHAnsi" w:cs="Times New Roman"/>
              <w:i/>
            </w:rPr>
            <w:t>Microsoft Word 2016</w:t>
          </w:r>
          <w:r w:rsidR="005947EE" w:rsidRPr="00BB5564">
            <w:rPr>
              <w:rFonts w:asciiTheme="majorHAnsi" w:hAnsiTheme="majorHAnsi" w:cs="Times New Roman"/>
            </w:rPr>
            <w:t xml:space="preserve"> and Browsers</w:t>
          </w:r>
        </w:p>
      </w:tc>
    </w:tr>
  </w:tbl>
  <w:p w14:paraId="49CDC75A" w14:textId="77777777" w:rsidR="008B091A" w:rsidRPr="00BB5564" w:rsidRDefault="008B091A" w:rsidP="00DC6052">
    <w:pPr>
      <w:pStyle w:val="Header"/>
      <w:rPr>
        <w:rFonts w:asciiTheme="majorHAnsi" w:hAnsiTheme="majorHAnsi" w:cs="Calibri"/>
      </w:rPr>
    </w:pPr>
  </w:p>
  <w:p w14:paraId="7665928C" w14:textId="77777777" w:rsidR="008B091A" w:rsidRPr="00BB5564" w:rsidRDefault="008B091A" w:rsidP="00DC6052">
    <w:pPr>
      <w:pStyle w:val="Header"/>
      <w:rPr>
        <w:rFonts w:asciiTheme="majorHAnsi" w:hAnsiTheme="majorHAns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4729"/>
    <w:multiLevelType w:val="hybridMultilevel"/>
    <w:tmpl w:val="5DF61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7590"/>
    <w:multiLevelType w:val="hybridMultilevel"/>
    <w:tmpl w:val="C904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3222F"/>
    <w:multiLevelType w:val="hybridMultilevel"/>
    <w:tmpl w:val="1836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F5086"/>
    <w:multiLevelType w:val="hybridMultilevel"/>
    <w:tmpl w:val="F85A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15E29"/>
    <w:multiLevelType w:val="hybridMultilevel"/>
    <w:tmpl w:val="0F8AA3FE"/>
    <w:lvl w:ilvl="0" w:tplc="C560A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B331B7"/>
    <w:multiLevelType w:val="hybridMultilevel"/>
    <w:tmpl w:val="D6E2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F699F"/>
    <w:multiLevelType w:val="hybridMultilevel"/>
    <w:tmpl w:val="7B48E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1050F"/>
    <w:multiLevelType w:val="hybridMultilevel"/>
    <w:tmpl w:val="9FE6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Tlabuser">
    <w15:presenceInfo w15:providerId="None" w15:userId="MTlabuser"/>
  </w15:person>
  <w15:person w15:author="Peter DeLuce">
    <w15:presenceInfo w15:providerId="Windows Live" w15:userId="adc28364245ac3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0D5"/>
    <w:rsid w:val="0000028B"/>
    <w:rsid w:val="00091556"/>
    <w:rsid w:val="00196957"/>
    <w:rsid w:val="001C6FC1"/>
    <w:rsid w:val="001E5F33"/>
    <w:rsid w:val="001F07F3"/>
    <w:rsid w:val="0020100F"/>
    <w:rsid w:val="00220A32"/>
    <w:rsid w:val="0027405D"/>
    <w:rsid w:val="00277BE9"/>
    <w:rsid w:val="002C29D7"/>
    <w:rsid w:val="002D70D9"/>
    <w:rsid w:val="002E2727"/>
    <w:rsid w:val="002F532E"/>
    <w:rsid w:val="003228FF"/>
    <w:rsid w:val="0036692C"/>
    <w:rsid w:val="0037695F"/>
    <w:rsid w:val="0039094D"/>
    <w:rsid w:val="003C023D"/>
    <w:rsid w:val="003E6B30"/>
    <w:rsid w:val="00430F55"/>
    <w:rsid w:val="00447BF7"/>
    <w:rsid w:val="00473605"/>
    <w:rsid w:val="004C1656"/>
    <w:rsid w:val="00510482"/>
    <w:rsid w:val="005604A5"/>
    <w:rsid w:val="00566A5B"/>
    <w:rsid w:val="005947EE"/>
    <w:rsid w:val="005A610B"/>
    <w:rsid w:val="005D680F"/>
    <w:rsid w:val="00600EEB"/>
    <w:rsid w:val="00657C8F"/>
    <w:rsid w:val="006A6754"/>
    <w:rsid w:val="006D0E09"/>
    <w:rsid w:val="006D43E6"/>
    <w:rsid w:val="006D7086"/>
    <w:rsid w:val="007032D9"/>
    <w:rsid w:val="007061DA"/>
    <w:rsid w:val="00711C18"/>
    <w:rsid w:val="00745EDD"/>
    <w:rsid w:val="00773DE7"/>
    <w:rsid w:val="00776EF5"/>
    <w:rsid w:val="007C6DC9"/>
    <w:rsid w:val="007D0C6E"/>
    <w:rsid w:val="00802FED"/>
    <w:rsid w:val="0086195E"/>
    <w:rsid w:val="008A50C5"/>
    <w:rsid w:val="008B091A"/>
    <w:rsid w:val="008C1878"/>
    <w:rsid w:val="008C29AB"/>
    <w:rsid w:val="00904147"/>
    <w:rsid w:val="00955EA8"/>
    <w:rsid w:val="009944EB"/>
    <w:rsid w:val="009B43C3"/>
    <w:rsid w:val="009B51A0"/>
    <w:rsid w:val="009D6444"/>
    <w:rsid w:val="009F3C3D"/>
    <w:rsid w:val="00A1673A"/>
    <w:rsid w:val="00A33CC6"/>
    <w:rsid w:val="00A510D5"/>
    <w:rsid w:val="00A51DDF"/>
    <w:rsid w:val="00A8398B"/>
    <w:rsid w:val="00A9010F"/>
    <w:rsid w:val="00A95DD0"/>
    <w:rsid w:val="00B21A47"/>
    <w:rsid w:val="00B317A2"/>
    <w:rsid w:val="00B96A89"/>
    <w:rsid w:val="00BB5564"/>
    <w:rsid w:val="00BC4C11"/>
    <w:rsid w:val="00C22363"/>
    <w:rsid w:val="00C2634B"/>
    <w:rsid w:val="00C30C4B"/>
    <w:rsid w:val="00C72EF5"/>
    <w:rsid w:val="00C9695C"/>
    <w:rsid w:val="00CB0047"/>
    <w:rsid w:val="00CD7421"/>
    <w:rsid w:val="00CE3C94"/>
    <w:rsid w:val="00D12CB3"/>
    <w:rsid w:val="00D463F9"/>
    <w:rsid w:val="00D90CD7"/>
    <w:rsid w:val="00DA0A5C"/>
    <w:rsid w:val="00DA55E3"/>
    <w:rsid w:val="00DC6052"/>
    <w:rsid w:val="00E11160"/>
    <w:rsid w:val="00E862BD"/>
    <w:rsid w:val="00E95FDA"/>
    <w:rsid w:val="00ED0259"/>
    <w:rsid w:val="00ED47B9"/>
    <w:rsid w:val="00EE466C"/>
    <w:rsid w:val="00F30CB3"/>
    <w:rsid w:val="00F6288A"/>
    <w:rsid w:val="00F9014F"/>
    <w:rsid w:val="00FA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00AC6"/>
  <w15:chartTrackingRefBased/>
  <w15:docId w15:val="{E3E47431-2F73-4EE9-BD2D-C094C2B6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0D5"/>
  </w:style>
  <w:style w:type="paragraph" w:styleId="Footer">
    <w:name w:val="footer"/>
    <w:basedOn w:val="Normal"/>
    <w:link w:val="FooterChar"/>
    <w:uiPriority w:val="99"/>
    <w:unhideWhenUsed/>
    <w:rsid w:val="00A5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0D5"/>
  </w:style>
  <w:style w:type="table" w:styleId="TableGrid">
    <w:name w:val="Table Grid"/>
    <w:basedOn w:val="TableNormal"/>
    <w:uiPriority w:val="59"/>
    <w:unhideWhenUsed/>
    <w:rsid w:val="00A51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C6E"/>
    <w:pPr>
      <w:ind w:left="720"/>
      <w:contextualSpacing/>
    </w:pPr>
  </w:style>
  <w:style w:type="character" w:styleId="Hyperlink">
    <w:name w:val="Hyperlink"/>
    <w:basedOn w:val="DefaultParagraphFont"/>
    <w:rsid w:val="00220A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2D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47B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B3D8AC-1FBE-4FAC-887A-7F68DABE36E2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B33C44-78E1-4D4B-AEF1-5334F9EA7902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4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Home Page</a:t>
          </a:r>
        </a:p>
      </dgm:t>
    </dgm:pt>
    <dgm:pt modelId="{9FA31E1B-E003-472E-8DD9-26156C5AFEFD}" type="par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3B6860B-50A6-4472-BC95-9959B015057A}" type="sib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FA0070-E93A-47DF-80C2-AB77EEBF8690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Major Topic 1</a:t>
          </a:r>
        </a:p>
      </dgm:t>
    </dgm:pt>
    <dgm:pt modelId="{8ACDACF0-601C-460E-B459-8E58087D355C}" type="parTrans" cxnId="{FA8CFC73-10B6-4056-9B8F-E8C34AE87F5A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2FE79E09-9CF0-493B-90BC-A15D32B49C15}" type="sibTrans" cxnId="{FA8CFC73-10B6-4056-9B8F-E8C34AE87F5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8E4A3EF-521C-412D-BEB6-D3525B25E92A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Major</a:t>
          </a:r>
          <a:r>
            <a:rPr lang="en-US" sz="1800">
              <a:latin typeface="Adobe Fan Heiti Std B" pitchFamily="34" charset="-128"/>
              <a:ea typeface="Adobe Fan Heiti Std B" pitchFamily="34" charset="-128"/>
            </a:rPr>
            <a:t> </a:t>
          </a:r>
          <a:r>
            <a:rPr lang="en-US" sz="1200">
              <a:latin typeface="Adobe Fan Heiti Std B" pitchFamily="34" charset="-128"/>
              <a:ea typeface="Adobe Fan Heiti Std B" pitchFamily="34" charset="-128"/>
            </a:rPr>
            <a:t>Topic 2</a:t>
          </a:r>
        </a:p>
      </dgm:t>
    </dgm:pt>
    <dgm:pt modelId="{17682801-BF28-45AA-A2C2-266994C4F794}" type="parTrans" cxnId="{03DDC72C-AE8F-4A18-9E6B-51231BE8B5EF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77436723-191B-428A-A07E-81B41FF38DB1}" type="sibTrans" cxnId="{03DDC72C-AE8F-4A18-9E6B-51231BE8B5EF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49315AC-1DAE-471C-84E4-E5474D75D04D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Major Topic 3</a:t>
          </a:r>
        </a:p>
      </dgm:t>
    </dgm:pt>
    <dgm:pt modelId="{B64EE979-3F8B-46E7-B348-4B4EF88D658F}" type="parTrans" cxnId="{2B5832A4-0AC9-4E32-8828-48C9B94B8A9A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736DC21-9756-4242-99D3-BD5582890A92}" type="sibTrans" cxnId="{2B5832A4-0AC9-4E32-8828-48C9B94B8A9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538F325-5A3E-46CA-99EC-32FFDC18BFF6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18556337-620D-473D-91EC-ABED6D233BFD}" type="parTrans" cxnId="{3ACEA6D5-1E5C-4287-AA1F-E3F1498E7882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186E0E19-B396-4814-8FF8-36C5EC4CA93F}" type="sibTrans" cxnId="{3ACEA6D5-1E5C-4287-AA1F-E3F1498E7882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23F60B-88D4-4765-ADB8-3CDB9669F365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65FE6A10-B6D1-41BC-976E-9C55189CA444}" type="parTrans" cxnId="{F74AC1AB-38CF-41CD-897A-F1F6CC0E85EB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77B1C97A-27C5-47AC-B37B-9D80E43A5FBD}" type="sibTrans" cxnId="{F74AC1AB-38CF-41CD-897A-F1F6CC0E85E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9622CE8-E10F-4303-B5C0-D01BC00D5F84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6AAD1AE4-B00D-46F8-BA9F-D27BC003190D}" type="parTrans" cxnId="{19597B17-A3ED-4789-97D2-BBC5FC0F1D2B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2F12957-8D9B-408B-B51B-3A6EFEEE3696}" type="sibTrans" cxnId="{19597B17-A3ED-4789-97D2-BBC5FC0F1D2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0B5B9A8-932D-4C85-A537-E0D40CE487D3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4F938E52-977B-43B9-A116-B73CB161DC63}" type="parTrans" cxnId="{68B74344-5895-4DDE-94B3-ABDCB17212FC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C3310F31-319E-40E4-A2AB-C0A5ACE5C86E}" type="sibTrans" cxnId="{68B74344-5895-4DDE-94B3-ABDCB17212FC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D43DA49-7588-42A2-BB04-BFC03D3BEA33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15AB177D-2A85-4CE5-8B31-01432020D4F8}" type="parTrans" cxnId="{DDD47BDD-9132-473F-A879-F9906CACAD4E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293DC295-4393-47C4-A3B5-808BE5A68F77}" type="sibTrans" cxnId="{DDD47BDD-9132-473F-A879-F9906CACAD4E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0CA2BEE3-EDE9-421B-8DB6-3F5C8290E636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18B8EAD7-7A0B-4853-8E51-B9FB6499FDCD}" type="parTrans" cxnId="{F67E230A-E3CA-4F97-B242-509C28C32021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E9E1CA38-5D19-46FA-96B1-707CBED1E457}" type="sibTrans" cxnId="{F67E230A-E3CA-4F97-B242-509C28C32021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C3867439-B4D6-4370-8F32-6A42BF86E50E}" type="pres">
      <dgm:prSet presAssocID="{A1B3D8AC-1FBE-4FAC-887A-7F68DABE36E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B08E0D-A49F-45E1-901D-BFE7435A12CD}" type="pres">
      <dgm:prSet presAssocID="{EBB33C44-78E1-4D4B-AEF1-5334F9EA7902}" presName="hierRoot1" presStyleCnt="0">
        <dgm:presLayoutVars>
          <dgm:hierBranch val="init"/>
        </dgm:presLayoutVars>
      </dgm:prSet>
      <dgm:spPr/>
    </dgm:pt>
    <dgm:pt modelId="{F47D4641-EA36-468B-A485-D4DA2C65AA9F}" type="pres">
      <dgm:prSet presAssocID="{EBB33C44-78E1-4D4B-AEF1-5334F9EA7902}" presName="rootComposite1" presStyleCnt="0"/>
      <dgm:spPr/>
    </dgm:pt>
    <dgm:pt modelId="{A43AF6BB-3BEE-43D7-A9A9-78C1636B8B10}" type="pres">
      <dgm:prSet presAssocID="{EBB33C44-78E1-4D4B-AEF1-5334F9EA7902}" presName="rootText1" presStyleLbl="node0" presStyleIdx="0" presStyleCnt="1" custScaleX="208250">
        <dgm:presLayoutVars>
          <dgm:chPref val="3"/>
        </dgm:presLayoutVars>
      </dgm:prSet>
      <dgm:spPr/>
    </dgm:pt>
    <dgm:pt modelId="{AA8E2815-9A1C-4780-97BB-AE6530AE9BBC}" type="pres">
      <dgm:prSet presAssocID="{EBB33C44-78E1-4D4B-AEF1-5334F9EA7902}" presName="rootConnector1" presStyleLbl="node1" presStyleIdx="0" presStyleCnt="0"/>
      <dgm:spPr/>
    </dgm:pt>
    <dgm:pt modelId="{6105A32C-64D5-4E29-933B-B14BFCE7DE31}" type="pres">
      <dgm:prSet presAssocID="{EBB33C44-78E1-4D4B-AEF1-5334F9EA7902}" presName="hierChild2" presStyleCnt="0"/>
      <dgm:spPr/>
    </dgm:pt>
    <dgm:pt modelId="{7CF028E3-0CE4-47B1-A5AF-A07C1B908F59}" type="pres">
      <dgm:prSet presAssocID="{8ACDACF0-601C-460E-B459-8E58087D355C}" presName="Name37" presStyleLbl="parChTrans1D2" presStyleIdx="0" presStyleCnt="3"/>
      <dgm:spPr/>
    </dgm:pt>
    <dgm:pt modelId="{8818A04A-8EB4-420B-BE8A-A169D322A7CA}" type="pres">
      <dgm:prSet presAssocID="{D2FA0070-E93A-47DF-80C2-AB77EEBF8690}" presName="hierRoot2" presStyleCnt="0">
        <dgm:presLayoutVars>
          <dgm:hierBranch val="init"/>
        </dgm:presLayoutVars>
      </dgm:prSet>
      <dgm:spPr/>
    </dgm:pt>
    <dgm:pt modelId="{4210B955-74A8-4DA9-B331-DCF38AA86BD3}" type="pres">
      <dgm:prSet presAssocID="{D2FA0070-E93A-47DF-80C2-AB77EEBF8690}" presName="rootComposite" presStyleCnt="0"/>
      <dgm:spPr/>
    </dgm:pt>
    <dgm:pt modelId="{CDFBE150-E8E7-43D6-9CA4-FAE2F364EECE}" type="pres">
      <dgm:prSet presAssocID="{D2FA0070-E93A-47DF-80C2-AB77EEBF8690}" presName="rootText" presStyleLbl="node2" presStyleIdx="0" presStyleCnt="3">
        <dgm:presLayoutVars>
          <dgm:chPref val="3"/>
        </dgm:presLayoutVars>
      </dgm:prSet>
      <dgm:spPr/>
    </dgm:pt>
    <dgm:pt modelId="{E52541EB-4A83-4B60-9CC9-CE616C88A442}" type="pres">
      <dgm:prSet presAssocID="{D2FA0070-E93A-47DF-80C2-AB77EEBF8690}" presName="rootConnector" presStyleLbl="node2" presStyleIdx="0" presStyleCnt="3"/>
      <dgm:spPr/>
    </dgm:pt>
    <dgm:pt modelId="{68A6AAE0-3D9B-47AD-9726-B14C5E49BE13}" type="pres">
      <dgm:prSet presAssocID="{D2FA0070-E93A-47DF-80C2-AB77EEBF8690}" presName="hierChild4" presStyleCnt="0"/>
      <dgm:spPr/>
    </dgm:pt>
    <dgm:pt modelId="{8699F069-DA79-40BF-B60A-54333F560310}" type="pres">
      <dgm:prSet presAssocID="{65FE6A10-B6D1-41BC-976E-9C55189CA444}" presName="Name37" presStyleLbl="parChTrans1D3" presStyleIdx="0" presStyleCnt="6"/>
      <dgm:spPr/>
    </dgm:pt>
    <dgm:pt modelId="{3D4080F5-0058-4C5D-BEEB-89A82738112B}" type="pres">
      <dgm:prSet presAssocID="{D223F60B-88D4-4765-ADB8-3CDB9669F365}" presName="hierRoot2" presStyleCnt="0">
        <dgm:presLayoutVars>
          <dgm:hierBranch val="init"/>
        </dgm:presLayoutVars>
      </dgm:prSet>
      <dgm:spPr/>
    </dgm:pt>
    <dgm:pt modelId="{4D863545-ABFB-4CF5-8206-000A772A2736}" type="pres">
      <dgm:prSet presAssocID="{D223F60B-88D4-4765-ADB8-3CDB9669F365}" presName="rootComposite" presStyleCnt="0"/>
      <dgm:spPr/>
    </dgm:pt>
    <dgm:pt modelId="{E0F1AF8A-814F-4F5B-86A7-6D28D17B74C5}" type="pres">
      <dgm:prSet presAssocID="{D223F60B-88D4-4765-ADB8-3CDB9669F365}" presName="rootText" presStyleLbl="node3" presStyleIdx="0" presStyleCnt="6">
        <dgm:presLayoutVars>
          <dgm:chPref val="3"/>
        </dgm:presLayoutVars>
      </dgm:prSet>
      <dgm:spPr/>
    </dgm:pt>
    <dgm:pt modelId="{E86131A3-464C-4E44-ACA5-8FE4E128B192}" type="pres">
      <dgm:prSet presAssocID="{D223F60B-88D4-4765-ADB8-3CDB9669F365}" presName="rootConnector" presStyleLbl="node3" presStyleIdx="0" presStyleCnt="6"/>
      <dgm:spPr/>
    </dgm:pt>
    <dgm:pt modelId="{72D1630F-3DB6-4736-8F8E-61E23DC0C97B}" type="pres">
      <dgm:prSet presAssocID="{D223F60B-88D4-4765-ADB8-3CDB9669F365}" presName="hierChild4" presStyleCnt="0"/>
      <dgm:spPr/>
    </dgm:pt>
    <dgm:pt modelId="{6E28A943-D0C5-4800-8989-3558562C11D5}" type="pres">
      <dgm:prSet presAssocID="{D223F60B-88D4-4765-ADB8-3CDB9669F365}" presName="hierChild5" presStyleCnt="0"/>
      <dgm:spPr/>
    </dgm:pt>
    <dgm:pt modelId="{96D2ECDF-59B7-4FCD-9BE6-62EF5393A5A6}" type="pres">
      <dgm:prSet presAssocID="{D2FA0070-E93A-47DF-80C2-AB77EEBF8690}" presName="hierChild5" presStyleCnt="0"/>
      <dgm:spPr/>
    </dgm:pt>
    <dgm:pt modelId="{76F5F6EF-3611-4942-98F4-EF7ADE1EDA76}" type="pres">
      <dgm:prSet presAssocID="{17682801-BF28-45AA-A2C2-266994C4F794}" presName="Name37" presStyleLbl="parChTrans1D2" presStyleIdx="1" presStyleCnt="3"/>
      <dgm:spPr/>
    </dgm:pt>
    <dgm:pt modelId="{F6936ACC-25CB-4E8B-8058-72A94D54ECB8}" type="pres">
      <dgm:prSet presAssocID="{B8E4A3EF-521C-412D-BEB6-D3525B25E92A}" presName="hierRoot2" presStyleCnt="0">
        <dgm:presLayoutVars>
          <dgm:hierBranch val="init"/>
        </dgm:presLayoutVars>
      </dgm:prSet>
      <dgm:spPr/>
    </dgm:pt>
    <dgm:pt modelId="{AE867A0B-7EA6-494E-83EF-C59B5B2CB228}" type="pres">
      <dgm:prSet presAssocID="{B8E4A3EF-521C-412D-BEB6-D3525B25E92A}" presName="rootComposite" presStyleCnt="0"/>
      <dgm:spPr/>
    </dgm:pt>
    <dgm:pt modelId="{96568545-BB09-464D-AEC6-0F3E769C2715}" type="pres">
      <dgm:prSet presAssocID="{B8E4A3EF-521C-412D-BEB6-D3525B25E92A}" presName="rootText" presStyleLbl="node2" presStyleIdx="1" presStyleCnt="3">
        <dgm:presLayoutVars>
          <dgm:chPref val="3"/>
        </dgm:presLayoutVars>
      </dgm:prSet>
      <dgm:spPr/>
    </dgm:pt>
    <dgm:pt modelId="{C2365956-C1D1-470C-90E7-F3AEBA5BDBCA}" type="pres">
      <dgm:prSet presAssocID="{B8E4A3EF-521C-412D-BEB6-D3525B25E92A}" presName="rootConnector" presStyleLbl="node2" presStyleIdx="1" presStyleCnt="3"/>
      <dgm:spPr/>
    </dgm:pt>
    <dgm:pt modelId="{1AD82E15-1325-43DB-AC71-FB3A1B71530B}" type="pres">
      <dgm:prSet presAssocID="{B8E4A3EF-521C-412D-BEB6-D3525B25E92A}" presName="hierChild4" presStyleCnt="0"/>
      <dgm:spPr/>
    </dgm:pt>
    <dgm:pt modelId="{8BE7FBCC-EC8A-4432-905F-E08A2288F666}" type="pres">
      <dgm:prSet presAssocID="{18556337-620D-473D-91EC-ABED6D233BFD}" presName="Name37" presStyleLbl="parChTrans1D3" presStyleIdx="1" presStyleCnt="6"/>
      <dgm:spPr/>
    </dgm:pt>
    <dgm:pt modelId="{65C29A35-88AB-4390-A013-638347C187FF}" type="pres">
      <dgm:prSet presAssocID="{8538F325-5A3E-46CA-99EC-32FFDC18BFF6}" presName="hierRoot2" presStyleCnt="0">
        <dgm:presLayoutVars>
          <dgm:hierBranch val="init"/>
        </dgm:presLayoutVars>
      </dgm:prSet>
      <dgm:spPr/>
    </dgm:pt>
    <dgm:pt modelId="{F30B2BC7-85E5-4F7B-A46B-B0F41544EC64}" type="pres">
      <dgm:prSet presAssocID="{8538F325-5A3E-46CA-99EC-32FFDC18BFF6}" presName="rootComposite" presStyleCnt="0"/>
      <dgm:spPr/>
    </dgm:pt>
    <dgm:pt modelId="{E785D6DE-D4E7-435E-B7AB-D4052226CFE5}" type="pres">
      <dgm:prSet presAssocID="{8538F325-5A3E-46CA-99EC-32FFDC18BFF6}" presName="rootText" presStyleLbl="node3" presStyleIdx="1" presStyleCnt="6">
        <dgm:presLayoutVars>
          <dgm:chPref val="3"/>
        </dgm:presLayoutVars>
      </dgm:prSet>
      <dgm:spPr/>
    </dgm:pt>
    <dgm:pt modelId="{16569F34-4D21-46E3-BED5-02427B1DB965}" type="pres">
      <dgm:prSet presAssocID="{8538F325-5A3E-46CA-99EC-32FFDC18BFF6}" presName="rootConnector" presStyleLbl="node3" presStyleIdx="1" presStyleCnt="6"/>
      <dgm:spPr/>
    </dgm:pt>
    <dgm:pt modelId="{C8A03430-C365-41CA-BCB4-B32D9F5235F2}" type="pres">
      <dgm:prSet presAssocID="{8538F325-5A3E-46CA-99EC-32FFDC18BFF6}" presName="hierChild4" presStyleCnt="0"/>
      <dgm:spPr/>
    </dgm:pt>
    <dgm:pt modelId="{CC9FE79C-16C3-420A-90B9-A3755E0AAD5E}" type="pres">
      <dgm:prSet presAssocID="{8538F325-5A3E-46CA-99EC-32FFDC18BFF6}" presName="hierChild5" presStyleCnt="0"/>
      <dgm:spPr/>
    </dgm:pt>
    <dgm:pt modelId="{8763102D-6725-4E87-97F1-4BC9D0DB6F69}" type="pres">
      <dgm:prSet presAssocID="{15AB177D-2A85-4CE5-8B31-01432020D4F8}" presName="Name37" presStyleLbl="parChTrans1D3" presStyleIdx="2" presStyleCnt="6"/>
      <dgm:spPr/>
    </dgm:pt>
    <dgm:pt modelId="{2DED93BD-1C82-405B-B4F2-A77B32BF1845}" type="pres">
      <dgm:prSet presAssocID="{6D43DA49-7588-42A2-BB04-BFC03D3BEA33}" presName="hierRoot2" presStyleCnt="0">
        <dgm:presLayoutVars>
          <dgm:hierBranch val="init"/>
        </dgm:presLayoutVars>
      </dgm:prSet>
      <dgm:spPr/>
    </dgm:pt>
    <dgm:pt modelId="{D8C947A1-AFE7-4F8F-A994-9D4089DC9D24}" type="pres">
      <dgm:prSet presAssocID="{6D43DA49-7588-42A2-BB04-BFC03D3BEA33}" presName="rootComposite" presStyleCnt="0"/>
      <dgm:spPr/>
    </dgm:pt>
    <dgm:pt modelId="{9CFCDA34-BFA3-47B7-A3EF-8BFCCC1DB91C}" type="pres">
      <dgm:prSet presAssocID="{6D43DA49-7588-42A2-BB04-BFC03D3BEA33}" presName="rootText" presStyleLbl="node3" presStyleIdx="2" presStyleCnt="6">
        <dgm:presLayoutVars>
          <dgm:chPref val="3"/>
        </dgm:presLayoutVars>
      </dgm:prSet>
      <dgm:spPr/>
    </dgm:pt>
    <dgm:pt modelId="{B7AD5A3A-E789-444A-9AA9-FE869EE534A0}" type="pres">
      <dgm:prSet presAssocID="{6D43DA49-7588-42A2-BB04-BFC03D3BEA33}" presName="rootConnector" presStyleLbl="node3" presStyleIdx="2" presStyleCnt="6"/>
      <dgm:spPr/>
    </dgm:pt>
    <dgm:pt modelId="{58DC6192-4D23-41FC-A72E-B56667984117}" type="pres">
      <dgm:prSet presAssocID="{6D43DA49-7588-42A2-BB04-BFC03D3BEA33}" presName="hierChild4" presStyleCnt="0"/>
      <dgm:spPr/>
    </dgm:pt>
    <dgm:pt modelId="{8733962B-3013-4928-AB9D-87F7B26E6DC2}" type="pres">
      <dgm:prSet presAssocID="{6D43DA49-7588-42A2-BB04-BFC03D3BEA33}" presName="hierChild5" presStyleCnt="0"/>
      <dgm:spPr/>
    </dgm:pt>
    <dgm:pt modelId="{DFFC581F-141A-4DE9-A171-42B2E04CEFE1}" type="pres">
      <dgm:prSet presAssocID="{18B8EAD7-7A0B-4853-8E51-B9FB6499FDCD}" presName="Name37" presStyleLbl="parChTrans1D3" presStyleIdx="3" presStyleCnt="6"/>
      <dgm:spPr/>
    </dgm:pt>
    <dgm:pt modelId="{C74F5FAF-7BA2-4387-ACF0-361F0F20175A}" type="pres">
      <dgm:prSet presAssocID="{0CA2BEE3-EDE9-421B-8DB6-3F5C8290E636}" presName="hierRoot2" presStyleCnt="0">
        <dgm:presLayoutVars>
          <dgm:hierBranch val="init"/>
        </dgm:presLayoutVars>
      </dgm:prSet>
      <dgm:spPr/>
    </dgm:pt>
    <dgm:pt modelId="{C758839B-C69B-4DCB-8D25-6607B0D4B15D}" type="pres">
      <dgm:prSet presAssocID="{0CA2BEE3-EDE9-421B-8DB6-3F5C8290E636}" presName="rootComposite" presStyleCnt="0"/>
      <dgm:spPr/>
    </dgm:pt>
    <dgm:pt modelId="{24A5E0E8-42CD-4527-9D45-70281B2966A7}" type="pres">
      <dgm:prSet presAssocID="{0CA2BEE3-EDE9-421B-8DB6-3F5C8290E636}" presName="rootText" presStyleLbl="node3" presStyleIdx="3" presStyleCnt="6">
        <dgm:presLayoutVars>
          <dgm:chPref val="3"/>
        </dgm:presLayoutVars>
      </dgm:prSet>
      <dgm:spPr/>
    </dgm:pt>
    <dgm:pt modelId="{EE4181DE-D9B0-4363-9075-8D1F4F2EAAA2}" type="pres">
      <dgm:prSet presAssocID="{0CA2BEE3-EDE9-421B-8DB6-3F5C8290E636}" presName="rootConnector" presStyleLbl="node3" presStyleIdx="3" presStyleCnt="6"/>
      <dgm:spPr/>
    </dgm:pt>
    <dgm:pt modelId="{80614EE7-B611-44DC-B686-EC7C4F04B0D1}" type="pres">
      <dgm:prSet presAssocID="{0CA2BEE3-EDE9-421B-8DB6-3F5C8290E636}" presName="hierChild4" presStyleCnt="0"/>
      <dgm:spPr/>
    </dgm:pt>
    <dgm:pt modelId="{F8499915-5D34-419D-8EA3-042CE8B26C6B}" type="pres">
      <dgm:prSet presAssocID="{0CA2BEE3-EDE9-421B-8DB6-3F5C8290E636}" presName="hierChild5" presStyleCnt="0"/>
      <dgm:spPr/>
    </dgm:pt>
    <dgm:pt modelId="{67FF9A3A-E8B7-4B07-A760-0D5A48243D38}" type="pres">
      <dgm:prSet presAssocID="{B8E4A3EF-521C-412D-BEB6-D3525B25E92A}" presName="hierChild5" presStyleCnt="0"/>
      <dgm:spPr/>
    </dgm:pt>
    <dgm:pt modelId="{5758CFFE-F129-4637-8873-4B55D03451FA}" type="pres">
      <dgm:prSet presAssocID="{B64EE979-3F8B-46E7-B348-4B4EF88D658F}" presName="Name37" presStyleLbl="parChTrans1D2" presStyleIdx="2" presStyleCnt="3"/>
      <dgm:spPr/>
    </dgm:pt>
    <dgm:pt modelId="{302D1151-42E3-4E2E-AC26-C6706420218A}" type="pres">
      <dgm:prSet presAssocID="{349315AC-1DAE-471C-84E4-E5474D75D04D}" presName="hierRoot2" presStyleCnt="0">
        <dgm:presLayoutVars>
          <dgm:hierBranch val="init"/>
        </dgm:presLayoutVars>
      </dgm:prSet>
      <dgm:spPr/>
    </dgm:pt>
    <dgm:pt modelId="{F7CF30FE-330F-4706-99ED-9CBC45205954}" type="pres">
      <dgm:prSet presAssocID="{349315AC-1DAE-471C-84E4-E5474D75D04D}" presName="rootComposite" presStyleCnt="0"/>
      <dgm:spPr/>
    </dgm:pt>
    <dgm:pt modelId="{3B17BD21-A0AA-4471-9AAB-687F4C3C2571}" type="pres">
      <dgm:prSet presAssocID="{349315AC-1DAE-471C-84E4-E5474D75D04D}" presName="rootText" presStyleLbl="node2" presStyleIdx="2" presStyleCnt="3">
        <dgm:presLayoutVars>
          <dgm:chPref val="3"/>
        </dgm:presLayoutVars>
      </dgm:prSet>
      <dgm:spPr/>
    </dgm:pt>
    <dgm:pt modelId="{2D5D83A1-104D-484A-AEF2-1B96D67BCE5A}" type="pres">
      <dgm:prSet presAssocID="{349315AC-1DAE-471C-84E4-E5474D75D04D}" presName="rootConnector" presStyleLbl="node2" presStyleIdx="2" presStyleCnt="3"/>
      <dgm:spPr/>
    </dgm:pt>
    <dgm:pt modelId="{17780A75-08EC-4B13-AEC2-DB1802280068}" type="pres">
      <dgm:prSet presAssocID="{349315AC-1DAE-471C-84E4-E5474D75D04D}" presName="hierChild4" presStyleCnt="0"/>
      <dgm:spPr/>
    </dgm:pt>
    <dgm:pt modelId="{6415642F-89D5-4B3C-AE85-DE0F2E02E657}" type="pres">
      <dgm:prSet presAssocID="{6AAD1AE4-B00D-46F8-BA9F-D27BC003190D}" presName="Name37" presStyleLbl="parChTrans1D3" presStyleIdx="4" presStyleCnt="6"/>
      <dgm:spPr/>
    </dgm:pt>
    <dgm:pt modelId="{C90FADA6-D8F1-4C69-ABE6-26D5A6ABF19E}" type="pres">
      <dgm:prSet presAssocID="{39622CE8-E10F-4303-B5C0-D01BC00D5F84}" presName="hierRoot2" presStyleCnt="0">
        <dgm:presLayoutVars>
          <dgm:hierBranch val="init"/>
        </dgm:presLayoutVars>
      </dgm:prSet>
      <dgm:spPr/>
    </dgm:pt>
    <dgm:pt modelId="{0A5AB139-753E-435B-998F-D56365768250}" type="pres">
      <dgm:prSet presAssocID="{39622CE8-E10F-4303-B5C0-D01BC00D5F84}" presName="rootComposite" presStyleCnt="0"/>
      <dgm:spPr/>
    </dgm:pt>
    <dgm:pt modelId="{CBC0B560-6732-44AA-B87A-8CE3ED308336}" type="pres">
      <dgm:prSet presAssocID="{39622CE8-E10F-4303-B5C0-D01BC00D5F84}" presName="rootText" presStyleLbl="node3" presStyleIdx="4" presStyleCnt="6">
        <dgm:presLayoutVars>
          <dgm:chPref val="3"/>
        </dgm:presLayoutVars>
      </dgm:prSet>
      <dgm:spPr/>
    </dgm:pt>
    <dgm:pt modelId="{048C4E95-4773-4BE1-82D8-D3002895EE90}" type="pres">
      <dgm:prSet presAssocID="{39622CE8-E10F-4303-B5C0-D01BC00D5F84}" presName="rootConnector" presStyleLbl="node3" presStyleIdx="4" presStyleCnt="6"/>
      <dgm:spPr/>
    </dgm:pt>
    <dgm:pt modelId="{701A6A53-9255-4C67-9443-19A88AF1E4C8}" type="pres">
      <dgm:prSet presAssocID="{39622CE8-E10F-4303-B5C0-D01BC00D5F84}" presName="hierChild4" presStyleCnt="0"/>
      <dgm:spPr/>
    </dgm:pt>
    <dgm:pt modelId="{25739CFC-6A70-4BA8-961A-9B0EBD4ADD66}" type="pres">
      <dgm:prSet presAssocID="{39622CE8-E10F-4303-B5C0-D01BC00D5F84}" presName="hierChild5" presStyleCnt="0"/>
      <dgm:spPr/>
    </dgm:pt>
    <dgm:pt modelId="{EB7058F0-5B58-41D7-AEC2-E67767D0C201}" type="pres">
      <dgm:prSet presAssocID="{4F938E52-977B-43B9-A116-B73CB161DC63}" presName="Name37" presStyleLbl="parChTrans1D3" presStyleIdx="5" presStyleCnt="6"/>
      <dgm:spPr/>
    </dgm:pt>
    <dgm:pt modelId="{55E032CA-E719-4240-8452-157A3EFFD189}" type="pres">
      <dgm:prSet presAssocID="{B0B5B9A8-932D-4C85-A537-E0D40CE487D3}" presName="hierRoot2" presStyleCnt="0">
        <dgm:presLayoutVars>
          <dgm:hierBranch val="init"/>
        </dgm:presLayoutVars>
      </dgm:prSet>
      <dgm:spPr/>
    </dgm:pt>
    <dgm:pt modelId="{050F0C85-94F4-4F15-AAF2-6806AF7E391F}" type="pres">
      <dgm:prSet presAssocID="{B0B5B9A8-932D-4C85-A537-E0D40CE487D3}" presName="rootComposite" presStyleCnt="0"/>
      <dgm:spPr/>
    </dgm:pt>
    <dgm:pt modelId="{0923A82C-3D46-43F0-898B-3197BED7B373}" type="pres">
      <dgm:prSet presAssocID="{B0B5B9A8-932D-4C85-A537-E0D40CE487D3}" presName="rootText" presStyleLbl="node3" presStyleIdx="5" presStyleCnt="6">
        <dgm:presLayoutVars>
          <dgm:chPref val="3"/>
        </dgm:presLayoutVars>
      </dgm:prSet>
      <dgm:spPr/>
    </dgm:pt>
    <dgm:pt modelId="{4A2CC196-AB3E-4FC3-976C-35BA0D9912E8}" type="pres">
      <dgm:prSet presAssocID="{B0B5B9A8-932D-4C85-A537-E0D40CE487D3}" presName="rootConnector" presStyleLbl="node3" presStyleIdx="5" presStyleCnt="6"/>
      <dgm:spPr/>
    </dgm:pt>
    <dgm:pt modelId="{A3D0E32B-692E-4B6A-9A32-DB48D10BEB59}" type="pres">
      <dgm:prSet presAssocID="{B0B5B9A8-932D-4C85-A537-E0D40CE487D3}" presName="hierChild4" presStyleCnt="0"/>
      <dgm:spPr/>
    </dgm:pt>
    <dgm:pt modelId="{DD4C0D3B-4092-4F00-AE2B-533AEAF300A1}" type="pres">
      <dgm:prSet presAssocID="{B0B5B9A8-932D-4C85-A537-E0D40CE487D3}" presName="hierChild5" presStyleCnt="0"/>
      <dgm:spPr/>
    </dgm:pt>
    <dgm:pt modelId="{C06F07BC-3616-4C99-A08C-5800DF8E8883}" type="pres">
      <dgm:prSet presAssocID="{349315AC-1DAE-471C-84E4-E5474D75D04D}" presName="hierChild5" presStyleCnt="0"/>
      <dgm:spPr/>
    </dgm:pt>
    <dgm:pt modelId="{55A87C99-742D-4A9C-9A75-60D73627244F}" type="pres">
      <dgm:prSet presAssocID="{EBB33C44-78E1-4D4B-AEF1-5334F9EA7902}" presName="hierChild3" presStyleCnt="0"/>
      <dgm:spPr/>
    </dgm:pt>
  </dgm:ptLst>
  <dgm:cxnLst>
    <dgm:cxn modelId="{3D3B3601-59A5-4974-96D4-A020FC8DDD36}" type="presOf" srcId="{349315AC-1DAE-471C-84E4-E5474D75D04D}" destId="{2D5D83A1-104D-484A-AEF2-1B96D67BCE5A}" srcOrd="1" destOrd="0" presId="urn:microsoft.com/office/officeart/2005/8/layout/orgChart1"/>
    <dgm:cxn modelId="{81202806-DBFB-441A-B839-150820E1BA27}" type="presOf" srcId="{D2FA0070-E93A-47DF-80C2-AB77EEBF8690}" destId="{E52541EB-4A83-4B60-9CC9-CE616C88A442}" srcOrd="1" destOrd="0" presId="urn:microsoft.com/office/officeart/2005/8/layout/orgChart1"/>
    <dgm:cxn modelId="{F67E230A-E3CA-4F97-B242-509C28C32021}" srcId="{B8E4A3EF-521C-412D-BEB6-D3525B25E92A}" destId="{0CA2BEE3-EDE9-421B-8DB6-3F5C8290E636}" srcOrd="2" destOrd="0" parTransId="{18B8EAD7-7A0B-4853-8E51-B9FB6499FDCD}" sibTransId="{E9E1CA38-5D19-46FA-96B1-707CBED1E457}"/>
    <dgm:cxn modelId="{F2DAB211-E34F-45DA-8537-C5CA78E5A95E}" type="presOf" srcId="{B0B5B9A8-932D-4C85-A537-E0D40CE487D3}" destId="{4A2CC196-AB3E-4FC3-976C-35BA0D9912E8}" srcOrd="1" destOrd="0" presId="urn:microsoft.com/office/officeart/2005/8/layout/orgChart1"/>
    <dgm:cxn modelId="{BCBDED15-6BB8-4D36-A46C-68974300AD58}" type="presOf" srcId="{39622CE8-E10F-4303-B5C0-D01BC00D5F84}" destId="{CBC0B560-6732-44AA-B87A-8CE3ED308336}" srcOrd="0" destOrd="0" presId="urn:microsoft.com/office/officeart/2005/8/layout/orgChart1"/>
    <dgm:cxn modelId="{19597B17-A3ED-4789-97D2-BBC5FC0F1D2B}" srcId="{349315AC-1DAE-471C-84E4-E5474D75D04D}" destId="{39622CE8-E10F-4303-B5C0-D01BC00D5F84}" srcOrd="0" destOrd="0" parTransId="{6AAD1AE4-B00D-46F8-BA9F-D27BC003190D}" sibTransId="{62F12957-8D9B-408B-B51B-3A6EFEEE3696}"/>
    <dgm:cxn modelId="{F4156A22-6652-47AA-ACDD-076C246A1F97}" type="presOf" srcId="{EBB33C44-78E1-4D4B-AEF1-5334F9EA7902}" destId="{AA8E2815-9A1C-4780-97BB-AE6530AE9BBC}" srcOrd="1" destOrd="0" presId="urn:microsoft.com/office/officeart/2005/8/layout/orgChart1"/>
    <dgm:cxn modelId="{8D8ED426-EF77-4F45-8543-90F13AB41FC4}" type="presOf" srcId="{6AAD1AE4-B00D-46F8-BA9F-D27BC003190D}" destId="{6415642F-89D5-4B3C-AE85-DE0F2E02E657}" srcOrd="0" destOrd="0" presId="urn:microsoft.com/office/officeart/2005/8/layout/orgChart1"/>
    <dgm:cxn modelId="{B261162A-BCB9-4EF3-9541-9BB15B57B38C}" type="presOf" srcId="{D2FA0070-E93A-47DF-80C2-AB77EEBF8690}" destId="{CDFBE150-E8E7-43D6-9CA4-FAE2F364EECE}" srcOrd="0" destOrd="0" presId="urn:microsoft.com/office/officeart/2005/8/layout/orgChart1"/>
    <dgm:cxn modelId="{03DDC72C-AE8F-4A18-9E6B-51231BE8B5EF}" srcId="{EBB33C44-78E1-4D4B-AEF1-5334F9EA7902}" destId="{B8E4A3EF-521C-412D-BEB6-D3525B25E92A}" srcOrd="1" destOrd="0" parTransId="{17682801-BF28-45AA-A2C2-266994C4F794}" sibTransId="{77436723-191B-428A-A07E-81B41FF38DB1}"/>
    <dgm:cxn modelId="{718E2636-6EEF-4254-9934-DB7A0495E65B}" type="presOf" srcId="{6D43DA49-7588-42A2-BB04-BFC03D3BEA33}" destId="{B7AD5A3A-E789-444A-9AA9-FE869EE534A0}" srcOrd="1" destOrd="0" presId="urn:microsoft.com/office/officeart/2005/8/layout/orgChart1"/>
    <dgm:cxn modelId="{ADC90D39-B469-4AC2-9DEA-C8F4390605CA}" type="presOf" srcId="{B64EE979-3F8B-46E7-B348-4B4EF88D658F}" destId="{5758CFFE-F129-4637-8873-4B55D03451FA}" srcOrd="0" destOrd="0" presId="urn:microsoft.com/office/officeart/2005/8/layout/orgChart1"/>
    <dgm:cxn modelId="{D997F339-50A8-4E4F-BC6E-91756D5CAFFB}" type="presOf" srcId="{4F938E52-977B-43B9-A116-B73CB161DC63}" destId="{EB7058F0-5B58-41D7-AEC2-E67767D0C201}" srcOrd="0" destOrd="0" presId="urn:microsoft.com/office/officeart/2005/8/layout/orgChart1"/>
    <dgm:cxn modelId="{9D2FB45E-9898-4E79-9215-988B6FFA9010}" type="presOf" srcId="{A1B3D8AC-1FBE-4FAC-887A-7F68DABE36E2}" destId="{C3867439-B4D6-4370-8F32-6A42BF86E50E}" srcOrd="0" destOrd="0" presId="urn:microsoft.com/office/officeart/2005/8/layout/orgChart1"/>
    <dgm:cxn modelId="{68B74344-5895-4DDE-94B3-ABDCB17212FC}" srcId="{349315AC-1DAE-471C-84E4-E5474D75D04D}" destId="{B0B5B9A8-932D-4C85-A537-E0D40CE487D3}" srcOrd="1" destOrd="0" parTransId="{4F938E52-977B-43B9-A116-B73CB161DC63}" sibTransId="{C3310F31-319E-40E4-A2AB-C0A5ACE5C86E}"/>
    <dgm:cxn modelId="{8E1AE849-EF33-42A1-ACF1-25C4FF01EEF7}" type="presOf" srcId="{EBB33C44-78E1-4D4B-AEF1-5334F9EA7902}" destId="{A43AF6BB-3BEE-43D7-A9A9-78C1636B8B10}" srcOrd="0" destOrd="0" presId="urn:microsoft.com/office/officeart/2005/8/layout/orgChart1"/>
    <dgm:cxn modelId="{A0B3EF6B-F733-470B-A0E0-1FFCF4B49A2F}" type="presOf" srcId="{39622CE8-E10F-4303-B5C0-D01BC00D5F84}" destId="{048C4E95-4773-4BE1-82D8-D3002895EE90}" srcOrd="1" destOrd="0" presId="urn:microsoft.com/office/officeart/2005/8/layout/orgChart1"/>
    <dgm:cxn modelId="{B5BAEE6C-474C-4243-BE2A-7F72A27C48EE}" type="presOf" srcId="{0CA2BEE3-EDE9-421B-8DB6-3F5C8290E636}" destId="{EE4181DE-D9B0-4363-9075-8D1F4F2EAAA2}" srcOrd="1" destOrd="0" presId="urn:microsoft.com/office/officeart/2005/8/layout/orgChart1"/>
    <dgm:cxn modelId="{8449394D-8462-4AA4-85FF-D4825F1B6541}" type="presOf" srcId="{17682801-BF28-45AA-A2C2-266994C4F794}" destId="{76F5F6EF-3611-4942-98F4-EF7ADE1EDA76}" srcOrd="0" destOrd="0" presId="urn:microsoft.com/office/officeart/2005/8/layout/orgChart1"/>
    <dgm:cxn modelId="{53F04E6F-D9F0-4AC6-ADD3-A2C61B14E0CC}" type="presOf" srcId="{65FE6A10-B6D1-41BC-976E-9C55189CA444}" destId="{8699F069-DA79-40BF-B60A-54333F560310}" srcOrd="0" destOrd="0" presId="urn:microsoft.com/office/officeart/2005/8/layout/orgChart1"/>
    <dgm:cxn modelId="{FA8CFC73-10B6-4056-9B8F-E8C34AE87F5A}" srcId="{EBB33C44-78E1-4D4B-AEF1-5334F9EA7902}" destId="{D2FA0070-E93A-47DF-80C2-AB77EEBF8690}" srcOrd="0" destOrd="0" parTransId="{8ACDACF0-601C-460E-B459-8E58087D355C}" sibTransId="{2FE79E09-9CF0-493B-90BC-A15D32B49C15}"/>
    <dgm:cxn modelId="{78220C56-136C-4C7A-BA87-063025E94394}" type="presOf" srcId="{18B8EAD7-7A0B-4853-8E51-B9FB6499FDCD}" destId="{DFFC581F-141A-4DE9-A171-42B2E04CEFE1}" srcOrd="0" destOrd="0" presId="urn:microsoft.com/office/officeart/2005/8/layout/orgChart1"/>
    <dgm:cxn modelId="{8D8C6476-86B4-4342-A56F-3E3617AF5276}" type="presOf" srcId="{B0B5B9A8-932D-4C85-A537-E0D40CE487D3}" destId="{0923A82C-3D46-43F0-898B-3197BED7B373}" srcOrd="0" destOrd="0" presId="urn:microsoft.com/office/officeart/2005/8/layout/orgChart1"/>
    <dgm:cxn modelId="{7F9CD180-5015-4D90-AA68-10F0971ACAEF}" type="presOf" srcId="{8538F325-5A3E-46CA-99EC-32FFDC18BFF6}" destId="{E785D6DE-D4E7-435E-B7AB-D4052226CFE5}" srcOrd="0" destOrd="0" presId="urn:microsoft.com/office/officeart/2005/8/layout/orgChart1"/>
    <dgm:cxn modelId="{26D31A94-1B15-49F0-9833-EFF3A3F4170C}" type="presOf" srcId="{0CA2BEE3-EDE9-421B-8DB6-3F5C8290E636}" destId="{24A5E0E8-42CD-4527-9D45-70281B2966A7}" srcOrd="0" destOrd="0" presId="urn:microsoft.com/office/officeart/2005/8/layout/orgChart1"/>
    <dgm:cxn modelId="{2B5832A4-0AC9-4E32-8828-48C9B94B8A9A}" srcId="{EBB33C44-78E1-4D4B-AEF1-5334F9EA7902}" destId="{349315AC-1DAE-471C-84E4-E5474D75D04D}" srcOrd="2" destOrd="0" parTransId="{B64EE979-3F8B-46E7-B348-4B4EF88D658F}" sibTransId="{3736DC21-9756-4242-99D3-BD5582890A92}"/>
    <dgm:cxn modelId="{F74AC1AB-38CF-41CD-897A-F1F6CC0E85EB}" srcId="{D2FA0070-E93A-47DF-80C2-AB77EEBF8690}" destId="{D223F60B-88D4-4765-ADB8-3CDB9669F365}" srcOrd="0" destOrd="0" parTransId="{65FE6A10-B6D1-41BC-976E-9C55189CA444}" sibTransId="{77B1C97A-27C5-47AC-B37B-9D80E43A5FBD}"/>
    <dgm:cxn modelId="{883053B2-953A-4CD9-965A-422E06B1E429}" srcId="{A1B3D8AC-1FBE-4FAC-887A-7F68DABE36E2}" destId="{EBB33C44-78E1-4D4B-AEF1-5334F9EA7902}" srcOrd="0" destOrd="0" parTransId="{9FA31E1B-E003-472E-8DD9-26156C5AFEFD}" sibTransId="{83B6860B-50A6-4472-BC95-9959B015057A}"/>
    <dgm:cxn modelId="{E7D2A2B4-E9BE-4CB2-AA5E-0BBB7C92EDFA}" type="presOf" srcId="{8538F325-5A3E-46CA-99EC-32FFDC18BFF6}" destId="{16569F34-4D21-46E3-BED5-02427B1DB965}" srcOrd="1" destOrd="0" presId="urn:microsoft.com/office/officeart/2005/8/layout/orgChart1"/>
    <dgm:cxn modelId="{657259B7-A875-48A9-9D97-E0F8CAA1AEEA}" type="presOf" srcId="{15AB177D-2A85-4CE5-8B31-01432020D4F8}" destId="{8763102D-6725-4E87-97F1-4BC9D0DB6F69}" srcOrd="0" destOrd="0" presId="urn:microsoft.com/office/officeart/2005/8/layout/orgChart1"/>
    <dgm:cxn modelId="{00FC96B7-7D25-4843-B823-4E6F315CEB85}" type="presOf" srcId="{D223F60B-88D4-4765-ADB8-3CDB9669F365}" destId="{E0F1AF8A-814F-4F5B-86A7-6D28D17B74C5}" srcOrd="0" destOrd="0" presId="urn:microsoft.com/office/officeart/2005/8/layout/orgChart1"/>
    <dgm:cxn modelId="{C4C5ADC3-6852-4D2E-AAF4-E0694CFDBD36}" type="presOf" srcId="{8ACDACF0-601C-460E-B459-8E58087D355C}" destId="{7CF028E3-0CE4-47B1-A5AF-A07C1B908F59}" srcOrd="0" destOrd="0" presId="urn:microsoft.com/office/officeart/2005/8/layout/orgChart1"/>
    <dgm:cxn modelId="{CEFE4EC9-8B67-42CF-AC9E-FADB14724E0C}" type="presOf" srcId="{349315AC-1DAE-471C-84E4-E5474D75D04D}" destId="{3B17BD21-A0AA-4471-9AAB-687F4C3C2571}" srcOrd="0" destOrd="0" presId="urn:microsoft.com/office/officeart/2005/8/layout/orgChart1"/>
    <dgm:cxn modelId="{B6A3CDCB-3C48-4EAD-AF33-41E817173467}" type="presOf" srcId="{B8E4A3EF-521C-412D-BEB6-D3525B25E92A}" destId="{96568545-BB09-464D-AEC6-0F3E769C2715}" srcOrd="0" destOrd="0" presId="urn:microsoft.com/office/officeart/2005/8/layout/orgChart1"/>
    <dgm:cxn modelId="{3ACEA6D5-1E5C-4287-AA1F-E3F1498E7882}" srcId="{B8E4A3EF-521C-412D-BEB6-D3525B25E92A}" destId="{8538F325-5A3E-46CA-99EC-32FFDC18BFF6}" srcOrd="0" destOrd="0" parTransId="{18556337-620D-473D-91EC-ABED6D233BFD}" sibTransId="{186E0E19-B396-4814-8FF8-36C5EC4CA93F}"/>
    <dgm:cxn modelId="{25D2F0D8-8AD5-4048-BFDF-8FD8034B5325}" type="presOf" srcId="{D223F60B-88D4-4765-ADB8-3CDB9669F365}" destId="{E86131A3-464C-4E44-ACA5-8FE4E128B192}" srcOrd="1" destOrd="0" presId="urn:microsoft.com/office/officeart/2005/8/layout/orgChart1"/>
    <dgm:cxn modelId="{DDD47BDD-9132-473F-A879-F9906CACAD4E}" srcId="{B8E4A3EF-521C-412D-BEB6-D3525B25E92A}" destId="{6D43DA49-7588-42A2-BB04-BFC03D3BEA33}" srcOrd="1" destOrd="0" parTransId="{15AB177D-2A85-4CE5-8B31-01432020D4F8}" sibTransId="{293DC295-4393-47C4-A3B5-808BE5A68F77}"/>
    <dgm:cxn modelId="{053BDFF1-BCC8-49B0-9028-E9457B7F9581}" type="presOf" srcId="{B8E4A3EF-521C-412D-BEB6-D3525B25E92A}" destId="{C2365956-C1D1-470C-90E7-F3AEBA5BDBCA}" srcOrd="1" destOrd="0" presId="urn:microsoft.com/office/officeart/2005/8/layout/orgChart1"/>
    <dgm:cxn modelId="{DA3881F4-74FC-43C6-9D5F-0836DB83CCEE}" type="presOf" srcId="{6D43DA49-7588-42A2-BB04-BFC03D3BEA33}" destId="{9CFCDA34-BFA3-47B7-A3EF-8BFCCC1DB91C}" srcOrd="0" destOrd="0" presId="urn:microsoft.com/office/officeart/2005/8/layout/orgChart1"/>
    <dgm:cxn modelId="{3948C9FC-0857-452C-A200-E3227213A03E}" type="presOf" srcId="{18556337-620D-473D-91EC-ABED6D233BFD}" destId="{8BE7FBCC-EC8A-4432-905F-E08A2288F666}" srcOrd="0" destOrd="0" presId="urn:microsoft.com/office/officeart/2005/8/layout/orgChart1"/>
    <dgm:cxn modelId="{7910C198-48DB-495F-B9F7-634FB99CFAA9}" type="presParOf" srcId="{C3867439-B4D6-4370-8F32-6A42BF86E50E}" destId="{00B08E0D-A49F-45E1-901D-BFE7435A12CD}" srcOrd="0" destOrd="0" presId="urn:microsoft.com/office/officeart/2005/8/layout/orgChart1"/>
    <dgm:cxn modelId="{87E1C603-6408-410C-8773-DEE5715A6BC6}" type="presParOf" srcId="{00B08E0D-A49F-45E1-901D-BFE7435A12CD}" destId="{F47D4641-EA36-468B-A485-D4DA2C65AA9F}" srcOrd="0" destOrd="0" presId="urn:microsoft.com/office/officeart/2005/8/layout/orgChart1"/>
    <dgm:cxn modelId="{4B90FE76-433D-4909-B72A-D0AAE392C235}" type="presParOf" srcId="{F47D4641-EA36-468B-A485-D4DA2C65AA9F}" destId="{A43AF6BB-3BEE-43D7-A9A9-78C1636B8B10}" srcOrd="0" destOrd="0" presId="urn:microsoft.com/office/officeart/2005/8/layout/orgChart1"/>
    <dgm:cxn modelId="{8D9A5572-CD70-4578-8E53-861544457D3D}" type="presParOf" srcId="{F47D4641-EA36-468B-A485-D4DA2C65AA9F}" destId="{AA8E2815-9A1C-4780-97BB-AE6530AE9BBC}" srcOrd="1" destOrd="0" presId="urn:microsoft.com/office/officeart/2005/8/layout/orgChart1"/>
    <dgm:cxn modelId="{ABF26920-3168-4494-8392-C1A618779280}" type="presParOf" srcId="{00B08E0D-A49F-45E1-901D-BFE7435A12CD}" destId="{6105A32C-64D5-4E29-933B-B14BFCE7DE31}" srcOrd="1" destOrd="0" presId="urn:microsoft.com/office/officeart/2005/8/layout/orgChart1"/>
    <dgm:cxn modelId="{C4527BCD-A93B-4AB1-8FB2-A1F6D7977DC7}" type="presParOf" srcId="{6105A32C-64D5-4E29-933B-B14BFCE7DE31}" destId="{7CF028E3-0CE4-47B1-A5AF-A07C1B908F59}" srcOrd="0" destOrd="0" presId="urn:microsoft.com/office/officeart/2005/8/layout/orgChart1"/>
    <dgm:cxn modelId="{7BA3DDB9-3BA4-4E67-93D6-8DD8D81347A9}" type="presParOf" srcId="{6105A32C-64D5-4E29-933B-B14BFCE7DE31}" destId="{8818A04A-8EB4-420B-BE8A-A169D322A7CA}" srcOrd="1" destOrd="0" presId="urn:microsoft.com/office/officeart/2005/8/layout/orgChart1"/>
    <dgm:cxn modelId="{1BBF1DEA-42F3-43FA-B3D9-71997923AC48}" type="presParOf" srcId="{8818A04A-8EB4-420B-BE8A-A169D322A7CA}" destId="{4210B955-74A8-4DA9-B331-DCF38AA86BD3}" srcOrd="0" destOrd="0" presId="urn:microsoft.com/office/officeart/2005/8/layout/orgChart1"/>
    <dgm:cxn modelId="{1080F294-DFE0-4BBB-825B-A4C992F27D22}" type="presParOf" srcId="{4210B955-74A8-4DA9-B331-DCF38AA86BD3}" destId="{CDFBE150-E8E7-43D6-9CA4-FAE2F364EECE}" srcOrd="0" destOrd="0" presId="urn:microsoft.com/office/officeart/2005/8/layout/orgChart1"/>
    <dgm:cxn modelId="{A6A17CC4-F07B-4DE3-95CC-F02C9F1A42C5}" type="presParOf" srcId="{4210B955-74A8-4DA9-B331-DCF38AA86BD3}" destId="{E52541EB-4A83-4B60-9CC9-CE616C88A442}" srcOrd="1" destOrd="0" presId="urn:microsoft.com/office/officeart/2005/8/layout/orgChart1"/>
    <dgm:cxn modelId="{722B0CC0-BCCE-43A2-99D6-2ADF7A217EBA}" type="presParOf" srcId="{8818A04A-8EB4-420B-BE8A-A169D322A7CA}" destId="{68A6AAE0-3D9B-47AD-9726-B14C5E49BE13}" srcOrd="1" destOrd="0" presId="urn:microsoft.com/office/officeart/2005/8/layout/orgChart1"/>
    <dgm:cxn modelId="{91AD30B8-AC7D-4372-B3AE-9F3CA051464C}" type="presParOf" srcId="{68A6AAE0-3D9B-47AD-9726-B14C5E49BE13}" destId="{8699F069-DA79-40BF-B60A-54333F560310}" srcOrd="0" destOrd="0" presId="urn:microsoft.com/office/officeart/2005/8/layout/orgChart1"/>
    <dgm:cxn modelId="{59FC31AC-F16E-4077-96E0-37BCCF6EC03B}" type="presParOf" srcId="{68A6AAE0-3D9B-47AD-9726-B14C5E49BE13}" destId="{3D4080F5-0058-4C5D-BEEB-89A82738112B}" srcOrd="1" destOrd="0" presId="urn:microsoft.com/office/officeart/2005/8/layout/orgChart1"/>
    <dgm:cxn modelId="{14C6276A-5E05-4B5B-8884-11A4CF11D221}" type="presParOf" srcId="{3D4080F5-0058-4C5D-BEEB-89A82738112B}" destId="{4D863545-ABFB-4CF5-8206-000A772A2736}" srcOrd="0" destOrd="0" presId="urn:microsoft.com/office/officeart/2005/8/layout/orgChart1"/>
    <dgm:cxn modelId="{6D41C20E-ED2B-460E-9E42-2897A429FC9F}" type="presParOf" srcId="{4D863545-ABFB-4CF5-8206-000A772A2736}" destId="{E0F1AF8A-814F-4F5B-86A7-6D28D17B74C5}" srcOrd="0" destOrd="0" presId="urn:microsoft.com/office/officeart/2005/8/layout/orgChart1"/>
    <dgm:cxn modelId="{F9D54D89-C552-4B00-879C-3DA42F502A50}" type="presParOf" srcId="{4D863545-ABFB-4CF5-8206-000A772A2736}" destId="{E86131A3-464C-4E44-ACA5-8FE4E128B192}" srcOrd="1" destOrd="0" presId="urn:microsoft.com/office/officeart/2005/8/layout/orgChart1"/>
    <dgm:cxn modelId="{955F6546-CADB-465A-85D5-9EC7581A49CB}" type="presParOf" srcId="{3D4080F5-0058-4C5D-BEEB-89A82738112B}" destId="{72D1630F-3DB6-4736-8F8E-61E23DC0C97B}" srcOrd="1" destOrd="0" presId="urn:microsoft.com/office/officeart/2005/8/layout/orgChart1"/>
    <dgm:cxn modelId="{4CB45369-E917-4CC0-AC9A-2EAE2D4D1A15}" type="presParOf" srcId="{3D4080F5-0058-4C5D-BEEB-89A82738112B}" destId="{6E28A943-D0C5-4800-8989-3558562C11D5}" srcOrd="2" destOrd="0" presId="urn:microsoft.com/office/officeart/2005/8/layout/orgChart1"/>
    <dgm:cxn modelId="{ED220D41-C2A0-4B08-96CD-A118933165A1}" type="presParOf" srcId="{8818A04A-8EB4-420B-BE8A-A169D322A7CA}" destId="{96D2ECDF-59B7-4FCD-9BE6-62EF5393A5A6}" srcOrd="2" destOrd="0" presId="urn:microsoft.com/office/officeart/2005/8/layout/orgChart1"/>
    <dgm:cxn modelId="{DF18D646-9D11-41C1-B5C2-B34278C41102}" type="presParOf" srcId="{6105A32C-64D5-4E29-933B-B14BFCE7DE31}" destId="{76F5F6EF-3611-4942-98F4-EF7ADE1EDA76}" srcOrd="2" destOrd="0" presId="urn:microsoft.com/office/officeart/2005/8/layout/orgChart1"/>
    <dgm:cxn modelId="{410BCC01-39C2-48E3-970A-D278E5164008}" type="presParOf" srcId="{6105A32C-64D5-4E29-933B-B14BFCE7DE31}" destId="{F6936ACC-25CB-4E8B-8058-72A94D54ECB8}" srcOrd="3" destOrd="0" presId="urn:microsoft.com/office/officeart/2005/8/layout/orgChart1"/>
    <dgm:cxn modelId="{A0FA4F28-DD22-4519-87EE-955AF4A3A7B8}" type="presParOf" srcId="{F6936ACC-25CB-4E8B-8058-72A94D54ECB8}" destId="{AE867A0B-7EA6-494E-83EF-C59B5B2CB228}" srcOrd="0" destOrd="0" presId="urn:microsoft.com/office/officeart/2005/8/layout/orgChart1"/>
    <dgm:cxn modelId="{4E3E3FC3-F2D6-4A11-ABA0-515382A1115B}" type="presParOf" srcId="{AE867A0B-7EA6-494E-83EF-C59B5B2CB228}" destId="{96568545-BB09-464D-AEC6-0F3E769C2715}" srcOrd="0" destOrd="0" presId="urn:microsoft.com/office/officeart/2005/8/layout/orgChart1"/>
    <dgm:cxn modelId="{9A2B0814-9F2D-4B0A-B2DD-3BFDB59A5301}" type="presParOf" srcId="{AE867A0B-7EA6-494E-83EF-C59B5B2CB228}" destId="{C2365956-C1D1-470C-90E7-F3AEBA5BDBCA}" srcOrd="1" destOrd="0" presId="urn:microsoft.com/office/officeart/2005/8/layout/orgChart1"/>
    <dgm:cxn modelId="{610A3921-C4CB-4F57-9BBD-58637B5B9832}" type="presParOf" srcId="{F6936ACC-25CB-4E8B-8058-72A94D54ECB8}" destId="{1AD82E15-1325-43DB-AC71-FB3A1B71530B}" srcOrd="1" destOrd="0" presId="urn:microsoft.com/office/officeart/2005/8/layout/orgChart1"/>
    <dgm:cxn modelId="{F6E46D1C-50F5-4E77-A062-2447B4FCBC63}" type="presParOf" srcId="{1AD82E15-1325-43DB-AC71-FB3A1B71530B}" destId="{8BE7FBCC-EC8A-4432-905F-E08A2288F666}" srcOrd="0" destOrd="0" presId="urn:microsoft.com/office/officeart/2005/8/layout/orgChart1"/>
    <dgm:cxn modelId="{019B9977-6CB8-4231-82BF-25E20E0DA6D8}" type="presParOf" srcId="{1AD82E15-1325-43DB-AC71-FB3A1B71530B}" destId="{65C29A35-88AB-4390-A013-638347C187FF}" srcOrd="1" destOrd="0" presId="urn:microsoft.com/office/officeart/2005/8/layout/orgChart1"/>
    <dgm:cxn modelId="{60A773A7-6DB5-4FA6-91D6-C2BC937DD687}" type="presParOf" srcId="{65C29A35-88AB-4390-A013-638347C187FF}" destId="{F30B2BC7-85E5-4F7B-A46B-B0F41544EC64}" srcOrd="0" destOrd="0" presId="urn:microsoft.com/office/officeart/2005/8/layout/orgChart1"/>
    <dgm:cxn modelId="{B4342159-D5D1-4EA6-83AE-221AE2246F29}" type="presParOf" srcId="{F30B2BC7-85E5-4F7B-A46B-B0F41544EC64}" destId="{E785D6DE-D4E7-435E-B7AB-D4052226CFE5}" srcOrd="0" destOrd="0" presId="urn:microsoft.com/office/officeart/2005/8/layout/orgChart1"/>
    <dgm:cxn modelId="{02BC4DB8-4092-49D2-9470-EA795AF76865}" type="presParOf" srcId="{F30B2BC7-85E5-4F7B-A46B-B0F41544EC64}" destId="{16569F34-4D21-46E3-BED5-02427B1DB965}" srcOrd="1" destOrd="0" presId="urn:microsoft.com/office/officeart/2005/8/layout/orgChart1"/>
    <dgm:cxn modelId="{4F49D5CB-9CC8-4FD9-9DCF-CCB8FF4F5BDD}" type="presParOf" srcId="{65C29A35-88AB-4390-A013-638347C187FF}" destId="{C8A03430-C365-41CA-BCB4-B32D9F5235F2}" srcOrd="1" destOrd="0" presId="urn:microsoft.com/office/officeart/2005/8/layout/orgChart1"/>
    <dgm:cxn modelId="{CBC15124-73E3-4F41-B37A-2553080B74CA}" type="presParOf" srcId="{65C29A35-88AB-4390-A013-638347C187FF}" destId="{CC9FE79C-16C3-420A-90B9-A3755E0AAD5E}" srcOrd="2" destOrd="0" presId="urn:microsoft.com/office/officeart/2005/8/layout/orgChart1"/>
    <dgm:cxn modelId="{C580FA67-9E52-493D-82DF-4BAEE211D3B9}" type="presParOf" srcId="{1AD82E15-1325-43DB-AC71-FB3A1B71530B}" destId="{8763102D-6725-4E87-97F1-4BC9D0DB6F69}" srcOrd="2" destOrd="0" presId="urn:microsoft.com/office/officeart/2005/8/layout/orgChart1"/>
    <dgm:cxn modelId="{18A832E6-03AD-4586-9055-3B0E0B17A1F7}" type="presParOf" srcId="{1AD82E15-1325-43DB-AC71-FB3A1B71530B}" destId="{2DED93BD-1C82-405B-B4F2-A77B32BF1845}" srcOrd="3" destOrd="0" presId="urn:microsoft.com/office/officeart/2005/8/layout/orgChart1"/>
    <dgm:cxn modelId="{DFA08934-FB9C-402E-B612-48D944323B9D}" type="presParOf" srcId="{2DED93BD-1C82-405B-B4F2-A77B32BF1845}" destId="{D8C947A1-AFE7-4F8F-A994-9D4089DC9D24}" srcOrd="0" destOrd="0" presId="urn:microsoft.com/office/officeart/2005/8/layout/orgChart1"/>
    <dgm:cxn modelId="{29A07AEF-E036-48EB-B96B-2DE01430FA4E}" type="presParOf" srcId="{D8C947A1-AFE7-4F8F-A994-9D4089DC9D24}" destId="{9CFCDA34-BFA3-47B7-A3EF-8BFCCC1DB91C}" srcOrd="0" destOrd="0" presId="urn:microsoft.com/office/officeart/2005/8/layout/orgChart1"/>
    <dgm:cxn modelId="{AD0AE2A2-0ADA-46C9-8D66-58C24278D0EA}" type="presParOf" srcId="{D8C947A1-AFE7-4F8F-A994-9D4089DC9D24}" destId="{B7AD5A3A-E789-444A-9AA9-FE869EE534A0}" srcOrd="1" destOrd="0" presId="urn:microsoft.com/office/officeart/2005/8/layout/orgChart1"/>
    <dgm:cxn modelId="{889BD828-CDDB-43CC-91AD-121F54FF3539}" type="presParOf" srcId="{2DED93BD-1C82-405B-B4F2-A77B32BF1845}" destId="{58DC6192-4D23-41FC-A72E-B56667984117}" srcOrd="1" destOrd="0" presId="urn:microsoft.com/office/officeart/2005/8/layout/orgChart1"/>
    <dgm:cxn modelId="{C309E06C-3297-458C-92F5-9F80C28B9196}" type="presParOf" srcId="{2DED93BD-1C82-405B-B4F2-A77B32BF1845}" destId="{8733962B-3013-4928-AB9D-87F7B26E6DC2}" srcOrd="2" destOrd="0" presId="urn:microsoft.com/office/officeart/2005/8/layout/orgChart1"/>
    <dgm:cxn modelId="{0E4E8751-514F-4659-A79F-759AC509B320}" type="presParOf" srcId="{1AD82E15-1325-43DB-AC71-FB3A1B71530B}" destId="{DFFC581F-141A-4DE9-A171-42B2E04CEFE1}" srcOrd="4" destOrd="0" presId="urn:microsoft.com/office/officeart/2005/8/layout/orgChart1"/>
    <dgm:cxn modelId="{04CDFE62-EB27-4792-96F0-8A9404C1E2D8}" type="presParOf" srcId="{1AD82E15-1325-43DB-AC71-FB3A1B71530B}" destId="{C74F5FAF-7BA2-4387-ACF0-361F0F20175A}" srcOrd="5" destOrd="0" presId="urn:microsoft.com/office/officeart/2005/8/layout/orgChart1"/>
    <dgm:cxn modelId="{9EA902E9-2A5C-4762-84FD-BFFEB8B9D4B7}" type="presParOf" srcId="{C74F5FAF-7BA2-4387-ACF0-361F0F20175A}" destId="{C758839B-C69B-4DCB-8D25-6607B0D4B15D}" srcOrd="0" destOrd="0" presId="urn:microsoft.com/office/officeart/2005/8/layout/orgChart1"/>
    <dgm:cxn modelId="{71C9EF9C-FE3F-4094-8CA8-0F226288574C}" type="presParOf" srcId="{C758839B-C69B-4DCB-8D25-6607B0D4B15D}" destId="{24A5E0E8-42CD-4527-9D45-70281B2966A7}" srcOrd="0" destOrd="0" presId="urn:microsoft.com/office/officeart/2005/8/layout/orgChart1"/>
    <dgm:cxn modelId="{559A92E0-4CAB-46A0-AC4E-FC8A2883D30D}" type="presParOf" srcId="{C758839B-C69B-4DCB-8D25-6607B0D4B15D}" destId="{EE4181DE-D9B0-4363-9075-8D1F4F2EAAA2}" srcOrd="1" destOrd="0" presId="urn:microsoft.com/office/officeart/2005/8/layout/orgChart1"/>
    <dgm:cxn modelId="{A91FE279-F911-4E98-9800-34A0A4633EFE}" type="presParOf" srcId="{C74F5FAF-7BA2-4387-ACF0-361F0F20175A}" destId="{80614EE7-B611-44DC-B686-EC7C4F04B0D1}" srcOrd="1" destOrd="0" presId="urn:microsoft.com/office/officeart/2005/8/layout/orgChart1"/>
    <dgm:cxn modelId="{B70E89C2-3BA9-4979-87F8-1EC7027CF8FF}" type="presParOf" srcId="{C74F5FAF-7BA2-4387-ACF0-361F0F20175A}" destId="{F8499915-5D34-419D-8EA3-042CE8B26C6B}" srcOrd="2" destOrd="0" presId="urn:microsoft.com/office/officeart/2005/8/layout/orgChart1"/>
    <dgm:cxn modelId="{3F4C9421-4E4A-4AF5-A118-D351343C78BE}" type="presParOf" srcId="{F6936ACC-25CB-4E8B-8058-72A94D54ECB8}" destId="{67FF9A3A-E8B7-4B07-A760-0D5A48243D38}" srcOrd="2" destOrd="0" presId="urn:microsoft.com/office/officeart/2005/8/layout/orgChart1"/>
    <dgm:cxn modelId="{63F22E5D-3591-41E4-9F9A-46E9CBE78574}" type="presParOf" srcId="{6105A32C-64D5-4E29-933B-B14BFCE7DE31}" destId="{5758CFFE-F129-4637-8873-4B55D03451FA}" srcOrd="4" destOrd="0" presId="urn:microsoft.com/office/officeart/2005/8/layout/orgChart1"/>
    <dgm:cxn modelId="{43B04E1E-D8D2-4B1E-A479-2C5E27C5E748}" type="presParOf" srcId="{6105A32C-64D5-4E29-933B-B14BFCE7DE31}" destId="{302D1151-42E3-4E2E-AC26-C6706420218A}" srcOrd="5" destOrd="0" presId="urn:microsoft.com/office/officeart/2005/8/layout/orgChart1"/>
    <dgm:cxn modelId="{B603B0D1-F47A-4E0D-A706-010775085F68}" type="presParOf" srcId="{302D1151-42E3-4E2E-AC26-C6706420218A}" destId="{F7CF30FE-330F-4706-99ED-9CBC45205954}" srcOrd="0" destOrd="0" presId="urn:microsoft.com/office/officeart/2005/8/layout/orgChart1"/>
    <dgm:cxn modelId="{E486C8D2-0207-412E-9D95-868AAA1561BE}" type="presParOf" srcId="{F7CF30FE-330F-4706-99ED-9CBC45205954}" destId="{3B17BD21-A0AA-4471-9AAB-687F4C3C2571}" srcOrd="0" destOrd="0" presId="urn:microsoft.com/office/officeart/2005/8/layout/orgChart1"/>
    <dgm:cxn modelId="{8557B0D2-5AB5-40AA-A45E-4405852C906B}" type="presParOf" srcId="{F7CF30FE-330F-4706-99ED-9CBC45205954}" destId="{2D5D83A1-104D-484A-AEF2-1B96D67BCE5A}" srcOrd="1" destOrd="0" presId="urn:microsoft.com/office/officeart/2005/8/layout/orgChart1"/>
    <dgm:cxn modelId="{C8780D77-D99C-4D66-B39B-F71005001CB9}" type="presParOf" srcId="{302D1151-42E3-4E2E-AC26-C6706420218A}" destId="{17780A75-08EC-4B13-AEC2-DB1802280068}" srcOrd="1" destOrd="0" presId="urn:microsoft.com/office/officeart/2005/8/layout/orgChart1"/>
    <dgm:cxn modelId="{C47A1121-3B5D-4EDA-BE7E-F965DB6E86E6}" type="presParOf" srcId="{17780A75-08EC-4B13-AEC2-DB1802280068}" destId="{6415642F-89D5-4B3C-AE85-DE0F2E02E657}" srcOrd="0" destOrd="0" presId="urn:microsoft.com/office/officeart/2005/8/layout/orgChart1"/>
    <dgm:cxn modelId="{417F0562-48EA-41A9-9728-62E6FA8F5B7E}" type="presParOf" srcId="{17780A75-08EC-4B13-AEC2-DB1802280068}" destId="{C90FADA6-D8F1-4C69-ABE6-26D5A6ABF19E}" srcOrd="1" destOrd="0" presId="urn:microsoft.com/office/officeart/2005/8/layout/orgChart1"/>
    <dgm:cxn modelId="{27860234-8E56-4EB8-A33A-8E16D718AAE5}" type="presParOf" srcId="{C90FADA6-D8F1-4C69-ABE6-26D5A6ABF19E}" destId="{0A5AB139-753E-435B-998F-D56365768250}" srcOrd="0" destOrd="0" presId="urn:microsoft.com/office/officeart/2005/8/layout/orgChart1"/>
    <dgm:cxn modelId="{2CB4A0ED-071B-4CE2-B8E4-B1DADEEC5F63}" type="presParOf" srcId="{0A5AB139-753E-435B-998F-D56365768250}" destId="{CBC0B560-6732-44AA-B87A-8CE3ED308336}" srcOrd="0" destOrd="0" presId="urn:microsoft.com/office/officeart/2005/8/layout/orgChart1"/>
    <dgm:cxn modelId="{C0923476-2539-4621-B5F4-8CD020D1D979}" type="presParOf" srcId="{0A5AB139-753E-435B-998F-D56365768250}" destId="{048C4E95-4773-4BE1-82D8-D3002895EE90}" srcOrd="1" destOrd="0" presId="urn:microsoft.com/office/officeart/2005/8/layout/orgChart1"/>
    <dgm:cxn modelId="{B6E3F3DC-1DF5-48B3-BD96-00364FCA43C7}" type="presParOf" srcId="{C90FADA6-D8F1-4C69-ABE6-26D5A6ABF19E}" destId="{701A6A53-9255-4C67-9443-19A88AF1E4C8}" srcOrd="1" destOrd="0" presId="urn:microsoft.com/office/officeart/2005/8/layout/orgChart1"/>
    <dgm:cxn modelId="{9DD62A1E-C51B-4DC8-81A5-9CFF679AD414}" type="presParOf" srcId="{C90FADA6-D8F1-4C69-ABE6-26D5A6ABF19E}" destId="{25739CFC-6A70-4BA8-961A-9B0EBD4ADD66}" srcOrd="2" destOrd="0" presId="urn:microsoft.com/office/officeart/2005/8/layout/orgChart1"/>
    <dgm:cxn modelId="{8D174B47-6A57-4811-86D5-1E5D4806E53D}" type="presParOf" srcId="{17780A75-08EC-4B13-AEC2-DB1802280068}" destId="{EB7058F0-5B58-41D7-AEC2-E67767D0C201}" srcOrd="2" destOrd="0" presId="urn:microsoft.com/office/officeart/2005/8/layout/orgChart1"/>
    <dgm:cxn modelId="{3F3955C7-056C-4262-92DA-C3AE72BA62F1}" type="presParOf" srcId="{17780A75-08EC-4B13-AEC2-DB1802280068}" destId="{55E032CA-E719-4240-8452-157A3EFFD189}" srcOrd="3" destOrd="0" presId="urn:microsoft.com/office/officeart/2005/8/layout/orgChart1"/>
    <dgm:cxn modelId="{3179B322-CC23-4F34-BC38-44CBC0E721E2}" type="presParOf" srcId="{55E032CA-E719-4240-8452-157A3EFFD189}" destId="{050F0C85-94F4-4F15-AAF2-6806AF7E391F}" srcOrd="0" destOrd="0" presId="urn:microsoft.com/office/officeart/2005/8/layout/orgChart1"/>
    <dgm:cxn modelId="{48A74A58-3ABD-4D37-AF92-AB0335F2E1FF}" type="presParOf" srcId="{050F0C85-94F4-4F15-AAF2-6806AF7E391F}" destId="{0923A82C-3D46-43F0-898B-3197BED7B373}" srcOrd="0" destOrd="0" presId="urn:microsoft.com/office/officeart/2005/8/layout/orgChart1"/>
    <dgm:cxn modelId="{23745106-67F4-47F1-BD13-BD5A9A2BEC6A}" type="presParOf" srcId="{050F0C85-94F4-4F15-AAF2-6806AF7E391F}" destId="{4A2CC196-AB3E-4FC3-976C-35BA0D9912E8}" srcOrd="1" destOrd="0" presId="urn:microsoft.com/office/officeart/2005/8/layout/orgChart1"/>
    <dgm:cxn modelId="{5199471E-B89B-4D8E-B452-72FA9305B375}" type="presParOf" srcId="{55E032CA-E719-4240-8452-157A3EFFD189}" destId="{A3D0E32B-692E-4B6A-9A32-DB48D10BEB59}" srcOrd="1" destOrd="0" presId="urn:microsoft.com/office/officeart/2005/8/layout/orgChart1"/>
    <dgm:cxn modelId="{C2738022-978C-4307-9A70-81D1F306573A}" type="presParOf" srcId="{55E032CA-E719-4240-8452-157A3EFFD189}" destId="{DD4C0D3B-4092-4F00-AE2B-533AEAF300A1}" srcOrd="2" destOrd="0" presId="urn:microsoft.com/office/officeart/2005/8/layout/orgChart1"/>
    <dgm:cxn modelId="{F6565986-DEA5-43B6-A491-B73068F144FE}" type="presParOf" srcId="{302D1151-42E3-4E2E-AC26-C6706420218A}" destId="{C06F07BC-3616-4C99-A08C-5800DF8E8883}" srcOrd="2" destOrd="0" presId="urn:microsoft.com/office/officeart/2005/8/layout/orgChart1"/>
    <dgm:cxn modelId="{6DE1D864-7212-417D-A3CF-5E8BA6C2FA64}" type="presParOf" srcId="{00B08E0D-A49F-45E1-901D-BFE7435A12CD}" destId="{55A87C99-742D-4A9C-9A75-60D73627244F}" srcOrd="2" destOrd="0" presId="urn:microsoft.com/office/officeart/2005/8/layout/orgChart1"/>
  </dgm:cxnLst>
  <dgm:bg>
    <a:solidFill>
      <a:schemeClr val="accent3">
        <a:lumMod val="20000"/>
        <a:lumOff val="80000"/>
      </a:schemeClr>
    </a:solidFill>
  </dgm:bg>
  <dgm:whole>
    <a:ln>
      <a:solidFill>
        <a:schemeClr val="accent3">
          <a:lumMod val="75000"/>
        </a:schemeClr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1B3D8AC-1FBE-4FAC-887A-7F68DABE36E2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B33C44-78E1-4D4B-AEF1-5334F9EA7902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4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DeLuce Art Gallery - Home Page</a:t>
          </a:r>
        </a:p>
      </dgm:t>
    </dgm:pt>
    <dgm:pt modelId="{9FA31E1B-E003-472E-8DD9-26156C5AFEFD}" type="par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3B6860B-50A6-4472-BC95-9959B015057A}" type="sib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FA0070-E93A-47DF-80C2-AB77EEBF8690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Major Topic 1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About the Artist</a:t>
          </a:r>
        </a:p>
      </dgm:t>
    </dgm:pt>
    <dgm:pt modelId="{8ACDACF0-601C-460E-B459-8E58087D355C}" type="parTrans" cxnId="{FA8CFC73-10B6-4056-9B8F-E8C34AE87F5A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2FE79E09-9CF0-493B-90BC-A15D32B49C15}" type="sibTrans" cxnId="{FA8CFC73-10B6-4056-9B8F-E8C34AE87F5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8E4A3EF-521C-412D-BEB6-D3525B25E92A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Major</a:t>
          </a:r>
          <a:r>
            <a:rPr lang="en-US" sz="1800">
              <a:latin typeface="Adobe Fan Heiti Std B" pitchFamily="34" charset="-128"/>
              <a:ea typeface="Adobe Fan Heiti Std B" pitchFamily="34" charset="-128"/>
            </a:rPr>
            <a:t> </a:t>
          </a:r>
          <a:r>
            <a:rPr lang="en-US" sz="1200">
              <a:latin typeface="Adobe Fan Heiti Std B" pitchFamily="34" charset="-128"/>
              <a:ea typeface="Adobe Fan Heiti Std B" pitchFamily="34" charset="-128"/>
            </a:rPr>
            <a:t>Topic 2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Galleries</a:t>
          </a:r>
        </a:p>
      </dgm:t>
    </dgm:pt>
    <dgm:pt modelId="{17682801-BF28-45AA-A2C2-266994C4F794}" type="parTrans" cxnId="{03DDC72C-AE8F-4A18-9E6B-51231BE8B5EF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77436723-191B-428A-A07E-81B41FF38DB1}" type="sibTrans" cxnId="{03DDC72C-AE8F-4A18-9E6B-51231BE8B5EF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49315AC-1DAE-471C-84E4-E5474D75D04D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Major Topic 3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Online Orders</a:t>
          </a:r>
        </a:p>
      </dgm:t>
    </dgm:pt>
    <dgm:pt modelId="{B64EE979-3F8B-46E7-B348-4B4EF88D658F}" type="parTrans" cxnId="{2B5832A4-0AC9-4E32-8828-48C9B94B8A9A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736DC21-9756-4242-99D3-BD5582890A92}" type="sibTrans" cxnId="{2B5832A4-0AC9-4E32-8828-48C9B94B8A9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538F325-5A3E-46CA-99EC-32FFDC18BFF6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Digital Painting</a:t>
          </a:r>
        </a:p>
      </dgm:t>
    </dgm:pt>
    <dgm:pt modelId="{18556337-620D-473D-91EC-ABED6D233BFD}" type="parTrans" cxnId="{3ACEA6D5-1E5C-4287-AA1F-E3F1498E7882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186E0E19-B396-4814-8FF8-36C5EC4CA93F}" type="sibTrans" cxnId="{3ACEA6D5-1E5C-4287-AA1F-E3F1498E7882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23F60B-88D4-4765-ADB8-3CDB9669F365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Contact Us</a:t>
          </a:r>
        </a:p>
      </dgm:t>
    </dgm:pt>
    <dgm:pt modelId="{65FE6A10-B6D1-41BC-976E-9C55189CA444}" type="parTrans" cxnId="{F74AC1AB-38CF-41CD-897A-F1F6CC0E85EB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77B1C97A-27C5-47AC-B37B-9D80E43A5FBD}" type="sibTrans" cxnId="{F74AC1AB-38CF-41CD-897A-F1F6CC0E85E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9622CE8-E10F-4303-B5C0-D01BC00D5F84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 lIns="0" tIns="0" rIns="0" bIns="0"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Prints</a:t>
          </a:r>
        </a:p>
        <a:p>
          <a:pPr algn="ctr"/>
          <a:r>
            <a:rPr lang="en-US" sz="1000">
              <a:latin typeface="Adobe Fan Heiti Std B" pitchFamily="34" charset="-128"/>
              <a:ea typeface="Adobe Fan Heiti Std B" pitchFamily="34" charset="-128"/>
            </a:rPr>
            <a:t>(Etsy, Redbubble, and Shoppify)</a:t>
          </a:r>
        </a:p>
      </dgm:t>
    </dgm:pt>
    <dgm:pt modelId="{6AAD1AE4-B00D-46F8-BA9F-D27BC003190D}" type="parTrans" cxnId="{19597B17-A3ED-4789-97D2-BBC5FC0F1D2B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2F12957-8D9B-408B-B51B-3A6EFEEE3696}" type="sibTrans" cxnId="{19597B17-A3ED-4789-97D2-BBC5FC0F1D2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0B5B9A8-932D-4C85-A537-E0D40CE487D3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Paintings</a:t>
          </a:r>
        </a:p>
        <a:p>
          <a:pPr algn="ctr"/>
          <a:r>
            <a:rPr lang="en-US" sz="1050">
              <a:latin typeface="Adobe Fan Heiti Std B" pitchFamily="34" charset="-128"/>
              <a:ea typeface="Adobe Fan Heiti Std B" pitchFamily="34" charset="-128"/>
            </a:rPr>
            <a:t>(paintings available for purchase</a:t>
          </a:r>
          <a:r>
            <a:rPr lang="en-US" sz="1200">
              <a:latin typeface="Adobe Fan Heiti Std B" pitchFamily="34" charset="-128"/>
              <a:ea typeface="Adobe Fan Heiti Std B" pitchFamily="34" charset="-128"/>
            </a:rPr>
            <a:t>)</a:t>
          </a:r>
        </a:p>
      </dgm:t>
    </dgm:pt>
    <dgm:pt modelId="{4F938E52-977B-43B9-A116-B73CB161DC63}" type="parTrans" cxnId="{68B74344-5895-4DDE-94B3-ABDCB17212FC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C3310F31-319E-40E4-A2AB-C0A5ACE5C86E}" type="sibTrans" cxnId="{68B74344-5895-4DDE-94B3-ABDCB17212FC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D43DA49-7588-42A2-BB04-BFC03D3BEA33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Traditional Painting</a:t>
          </a:r>
        </a:p>
      </dgm:t>
    </dgm:pt>
    <dgm:pt modelId="{15AB177D-2A85-4CE5-8B31-01432020D4F8}" type="parTrans" cxnId="{DDD47BDD-9132-473F-A879-F9906CACAD4E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293DC295-4393-47C4-A3B5-808BE5A68F77}" type="sibTrans" cxnId="{DDD47BDD-9132-473F-A879-F9906CACAD4E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0CA2BEE3-EDE9-421B-8DB6-3F5C8290E636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Installation Art</a:t>
          </a:r>
        </a:p>
      </dgm:t>
    </dgm:pt>
    <dgm:pt modelId="{18B8EAD7-7A0B-4853-8E51-B9FB6499FDCD}" type="parTrans" cxnId="{F67E230A-E3CA-4F97-B242-509C28C32021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E9E1CA38-5D19-46FA-96B1-707CBED1E457}" type="sibTrans" cxnId="{F67E230A-E3CA-4F97-B242-509C28C32021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C3867439-B4D6-4370-8F32-6A42BF86E50E}" type="pres">
      <dgm:prSet presAssocID="{A1B3D8AC-1FBE-4FAC-887A-7F68DABE36E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B08E0D-A49F-45E1-901D-BFE7435A12CD}" type="pres">
      <dgm:prSet presAssocID="{EBB33C44-78E1-4D4B-AEF1-5334F9EA7902}" presName="hierRoot1" presStyleCnt="0">
        <dgm:presLayoutVars>
          <dgm:hierBranch val="init"/>
        </dgm:presLayoutVars>
      </dgm:prSet>
      <dgm:spPr/>
    </dgm:pt>
    <dgm:pt modelId="{F47D4641-EA36-468B-A485-D4DA2C65AA9F}" type="pres">
      <dgm:prSet presAssocID="{EBB33C44-78E1-4D4B-AEF1-5334F9EA7902}" presName="rootComposite1" presStyleCnt="0"/>
      <dgm:spPr/>
    </dgm:pt>
    <dgm:pt modelId="{A43AF6BB-3BEE-43D7-A9A9-78C1636B8B10}" type="pres">
      <dgm:prSet presAssocID="{EBB33C44-78E1-4D4B-AEF1-5334F9EA7902}" presName="rootText1" presStyleLbl="node0" presStyleIdx="0" presStyleCnt="1" custScaleX="208250">
        <dgm:presLayoutVars>
          <dgm:chPref val="3"/>
        </dgm:presLayoutVars>
      </dgm:prSet>
      <dgm:spPr/>
    </dgm:pt>
    <dgm:pt modelId="{AA8E2815-9A1C-4780-97BB-AE6530AE9BBC}" type="pres">
      <dgm:prSet presAssocID="{EBB33C44-78E1-4D4B-AEF1-5334F9EA7902}" presName="rootConnector1" presStyleLbl="node1" presStyleIdx="0" presStyleCnt="0"/>
      <dgm:spPr/>
    </dgm:pt>
    <dgm:pt modelId="{6105A32C-64D5-4E29-933B-B14BFCE7DE31}" type="pres">
      <dgm:prSet presAssocID="{EBB33C44-78E1-4D4B-AEF1-5334F9EA7902}" presName="hierChild2" presStyleCnt="0"/>
      <dgm:spPr/>
    </dgm:pt>
    <dgm:pt modelId="{7CF028E3-0CE4-47B1-A5AF-A07C1B908F59}" type="pres">
      <dgm:prSet presAssocID="{8ACDACF0-601C-460E-B459-8E58087D355C}" presName="Name37" presStyleLbl="parChTrans1D2" presStyleIdx="0" presStyleCnt="3"/>
      <dgm:spPr/>
    </dgm:pt>
    <dgm:pt modelId="{8818A04A-8EB4-420B-BE8A-A169D322A7CA}" type="pres">
      <dgm:prSet presAssocID="{D2FA0070-E93A-47DF-80C2-AB77EEBF8690}" presName="hierRoot2" presStyleCnt="0">
        <dgm:presLayoutVars>
          <dgm:hierBranch val="init"/>
        </dgm:presLayoutVars>
      </dgm:prSet>
      <dgm:spPr/>
    </dgm:pt>
    <dgm:pt modelId="{4210B955-74A8-4DA9-B331-DCF38AA86BD3}" type="pres">
      <dgm:prSet presAssocID="{D2FA0070-E93A-47DF-80C2-AB77EEBF8690}" presName="rootComposite" presStyleCnt="0"/>
      <dgm:spPr/>
    </dgm:pt>
    <dgm:pt modelId="{CDFBE150-E8E7-43D6-9CA4-FAE2F364EECE}" type="pres">
      <dgm:prSet presAssocID="{D2FA0070-E93A-47DF-80C2-AB77EEBF8690}" presName="rootText" presStyleLbl="node2" presStyleIdx="0" presStyleCnt="3">
        <dgm:presLayoutVars>
          <dgm:chPref val="3"/>
        </dgm:presLayoutVars>
      </dgm:prSet>
      <dgm:spPr/>
    </dgm:pt>
    <dgm:pt modelId="{E52541EB-4A83-4B60-9CC9-CE616C88A442}" type="pres">
      <dgm:prSet presAssocID="{D2FA0070-E93A-47DF-80C2-AB77EEBF8690}" presName="rootConnector" presStyleLbl="node2" presStyleIdx="0" presStyleCnt="3"/>
      <dgm:spPr/>
    </dgm:pt>
    <dgm:pt modelId="{68A6AAE0-3D9B-47AD-9726-B14C5E49BE13}" type="pres">
      <dgm:prSet presAssocID="{D2FA0070-E93A-47DF-80C2-AB77EEBF8690}" presName="hierChild4" presStyleCnt="0"/>
      <dgm:spPr/>
    </dgm:pt>
    <dgm:pt modelId="{8699F069-DA79-40BF-B60A-54333F560310}" type="pres">
      <dgm:prSet presAssocID="{65FE6A10-B6D1-41BC-976E-9C55189CA444}" presName="Name37" presStyleLbl="parChTrans1D3" presStyleIdx="0" presStyleCnt="6"/>
      <dgm:spPr/>
    </dgm:pt>
    <dgm:pt modelId="{3D4080F5-0058-4C5D-BEEB-89A82738112B}" type="pres">
      <dgm:prSet presAssocID="{D223F60B-88D4-4765-ADB8-3CDB9669F365}" presName="hierRoot2" presStyleCnt="0">
        <dgm:presLayoutVars>
          <dgm:hierBranch val="init"/>
        </dgm:presLayoutVars>
      </dgm:prSet>
      <dgm:spPr/>
    </dgm:pt>
    <dgm:pt modelId="{4D863545-ABFB-4CF5-8206-000A772A2736}" type="pres">
      <dgm:prSet presAssocID="{D223F60B-88D4-4765-ADB8-3CDB9669F365}" presName="rootComposite" presStyleCnt="0"/>
      <dgm:spPr/>
    </dgm:pt>
    <dgm:pt modelId="{E0F1AF8A-814F-4F5B-86A7-6D28D17B74C5}" type="pres">
      <dgm:prSet presAssocID="{D223F60B-88D4-4765-ADB8-3CDB9669F365}" presName="rootText" presStyleLbl="node3" presStyleIdx="0" presStyleCnt="6">
        <dgm:presLayoutVars>
          <dgm:chPref val="3"/>
        </dgm:presLayoutVars>
      </dgm:prSet>
      <dgm:spPr/>
    </dgm:pt>
    <dgm:pt modelId="{E86131A3-464C-4E44-ACA5-8FE4E128B192}" type="pres">
      <dgm:prSet presAssocID="{D223F60B-88D4-4765-ADB8-3CDB9669F365}" presName="rootConnector" presStyleLbl="node3" presStyleIdx="0" presStyleCnt="6"/>
      <dgm:spPr/>
    </dgm:pt>
    <dgm:pt modelId="{72D1630F-3DB6-4736-8F8E-61E23DC0C97B}" type="pres">
      <dgm:prSet presAssocID="{D223F60B-88D4-4765-ADB8-3CDB9669F365}" presName="hierChild4" presStyleCnt="0"/>
      <dgm:spPr/>
    </dgm:pt>
    <dgm:pt modelId="{6E28A943-D0C5-4800-8989-3558562C11D5}" type="pres">
      <dgm:prSet presAssocID="{D223F60B-88D4-4765-ADB8-3CDB9669F365}" presName="hierChild5" presStyleCnt="0"/>
      <dgm:spPr/>
    </dgm:pt>
    <dgm:pt modelId="{96D2ECDF-59B7-4FCD-9BE6-62EF5393A5A6}" type="pres">
      <dgm:prSet presAssocID="{D2FA0070-E93A-47DF-80C2-AB77EEBF8690}" presName="hierChild5" presStyleCnt="0"/>
      <dgm:spPr/>
    </dgm:pt>
    <dgm:pt modelId="{76F5F6EF-3611-4942-98F4-EF7ADE1EDA76}" type="pres">
      <dgm:prSet presAssocID="{17682801-BF28-45AA-A2C2-266994C4F794}" presName="Name37" presStyleLbl="parChTrans1D2" presStyleIdx="1" presStyleCnt="3"/>
      <dgm:spPr/>
    </dgm:pt>
    <dgm:pt modelId="{F6936ACC-25CB-4E8B-8058-72A94D54ECB8}" type="pres">
      <dgm:prSet presAssocID="{B8E4A3EF-521C-412D-BEB6-D3525B25E92A}" presName="hierRoot2" presStyleCnt="0">
        <dgm:presLayoutVars>
          <dgm:hierBranch val="init"/>
        </dgm:presLayoutVars>
      </dgm:prSet>
      <dgm:spPr/>
    </dgm:pt>
    <dgm:pt modelId="{AE867A0B-7EA6-494E-83EF-C59B5B2CB228}" type="pres">
      <dgm:prSet presAssocID="{B8E4A3EF-521C-412D-BEB6-D3525B25E92A}" presName="rootComposite" presStyleCnt="0"/>
      <dgm:spPr/>
    </dgm:pt>
    <dgm:pt modelId="{96568545-BB09-464D-AEC6-0F3E769C2715}" type="pres">
      <dgm:prSet presAssocID="{B8E4A3EF-521C-412D-BEB6-D3525B25E92A}" presName="rootText" presStyleLbl="node2" presStyleIdx="1" presStyleCnt="3">
        <dgm:presLayoutVars>
          <dgm:chPref val="3"/>
        </dgm:presLayoutVars>
      </dgm:prSet>
      <dgm:spPr/>
    </dgm:pt>
    <dgm:pt modelId="{C2365956-C1D1-470C-90E7-F3AEBA5BDBCA}" type="pres">
      <dgm:prSet presAssocID="{B8E4A3EF-521C-412D-BEB6-D3525B25E92A}" presName="rootConnector" presStyleLbl="node2" presStyleIdx="1" presStyleCnt="3"/>
      <dgm:spPr/>
    </dgm:pt>
    <dgm:pt modelId="{1AD82E15-1325-43DB-AC71-FB3A1B71530B}" type="pres">
      <dgm:prSet presAssocID="{B8E4A3EF-521C-412D-BEB6-D3525B25E92A}" presName="hierChild4" presStyleCnt="0"/>
      <dgm:spPr/>
    </dgm:pt>
    <dgm:pt modelId="{8BE7FBCC-EC8A-4432-905F-E08A2288F666}" type="pres">
      <dgm:prSet presAssocID="{18556337-620D-473D-91EC-ABED6D233BFD}" presName="Name37" presStyleLbl="parChTrans1D3" presStyleIdx="1" presStyleCnt="6"/>
      <dgm:spPr/>
    </dgm:pt>
    <dgm:pt modelId="{65C29A35-88AB-4390-A013-638347C187FF}" type="pres">
      <dgm:prSet presAssocID="{8538F325-5A3E-46CA-99EC-32FFDC18BFF6}" presName="hierRoot2" presStyleCnt="0">
        <dgm:presLayoutVars>
          <dgm:hierBranch val="init"/>
        </dgm:presLayoutVars>
      </dgm:prSet>
      <dgm:spPr/>
    </dgm:pt>
    <dgm:pt modelId="{F30B2BC7-85E5-4F7B-A46B-B0F41544EC64}" type="pres">
      <dgm:prSet presAssocID="{8538F325-5A3E-46CA-99EC-32FFDC18BFF6}" presName="rootComposite" presStyleCnt="0"/>
      <dgm:spPr/>
    </dgm:pt>
    <dgm:pt modelId="{E785D6DE-D4E7-435E-B7AB-D4052226CFE5}" type="pres">
      <dgm:prSet presAssocID="{8538F325-5A3E-46CA-99EC-32FFDC18BFF6}" presName="rootText" presStyleLbl="node3" presStyleIdx="1" presStyleCnt="6">
        <dgm:presLayoutVars>
          <dgm:chPref val="3"/>
        </dgm:presLayoutVars>
      </dgm:prSet>
      <dgm:spPr/>
    </dgm:pt>
    <dgm:pt modelId="{16569F34-4D21-46E3-BED5-02427B1DB965}" type="pres">
      <dgm:prSet presAssocID="{8538F325-5A3E-46CA-99EC-32FFDC18BFF6}" presName="rootConnector" presStyleLbl="node3" presStyleIdx="1" presStyleCnt="6"/>
      <dgm:spPr/>
    </dgm:pt>
    <dgm:pt modelId="{C8A03430-C365-41CA-BCB4-B32D9F5235F2}" type="pres">
      <dgm:prSet presAssocID="{8538F325-5A3E-46CA-99EC-32FFDC18BFF6}" presName="hierChild4" presStyleCnt="0"/>
      <dgm:spPr/>
    </dgm:pt>
    <dgm:pt modelId="{CC9FE79C-16C3-420A-90B9-A3755E0AAD5E}" type="pres">
      <dgm:prSet presAssocID="{8538F325-5A3E-46CA-99EC-32FFDC18BFF6}" presName="hierChild5" presStyleCnt="0"/>
      <dgm:spPr/>
    </dgm:pt>
    <dgm:pt modelId="{8763102D-6725-4E87-97F1-4BC9D0DB6F69}" type="pres">
      <dgm:prSet presAssocID="{15AB177D-2A85-4CE5-8B31-01432020D4F8}" presName="Name37" presStyleLbl="parChTrans1D3" presStyleIdx="2" presStyleCnt="6"/>
      <dgm:spPr/>
    </dgm:pt>
    <dgm:pt modelId="{2DED93BD-1C82-405B-B4F2-A77B32BF1845}" type="pres">
      <dgm:prSet presAssocID="{6D43DA49-7588-42A2-BB04-BFC03D3BEA33}" presName="hierRoot2" presStyleCnt="0">
        <dgm:presLayoutVars>
          <dgm:hierBranch val="init"/>
        </dgm:presLayoutVars>
      </dgm:prSet>
      <dgm:spPr/>
    </dgm:pt>
    <dgm:pt modelId="{D8C947A1-AFE7-4F8F-A994-9D4089DC9D24}" type="pres">
      <dgm:prSet presAssocID="{6D43DA49-7588-42A2-BB04-BFC03D3BEA33}" presName="rootComposite" presStyleCnt="0"/>
      <dgm:spPr/>
    </dgm:pt>
    <dgm:pt modelId="{9CFCDA34-BFA3-47B7-A3EF-8BFCCC1DB91C}" type="pres">
      <dgm:prSet presAssocID="{6D43DA49-7588-42A2-BB04-BFC03D3BEA33}" presName="rootText" presStyleLbl="node3" presStyleIdx="2" presStyleCnt="6">
        <dgm:presLayoutVars>
          <dgm:chPref val="3"/>
        </dgm:presLayoutVars>
      </dgm:prSet>
      <dgm:spPr/>
    </dgm:pt>
    <dgm:pt modelId="{B7AD5A3A-E789-444A-9AA9-FE869EE534A0}" type="pres">
      <dgm:prSet presAssocID="{6D43DA49-7588-42A2-BB04-BFC03D3BEA33}" presName="rootConnector" presStyleLbl="node3" presStyleIdx="2" presStyleCnt="6"/>
      <dgm:spPr/>
    </dgm:pt>
    <dgm:pt modelId="{58DC6192-4D23-41FC-A72E-B56667984117}" type="pres">
      <dgm:prSet presAssocID="{6D43DA49-7588-42A2-BB04-BFC03D3BEA33}" presName="hierChild4" presStyleCnt="0"/>
      <dgm:spPr/>
    </dgm:pt>
    <dgm:pt modelId="{8733962B-3013-4928-AB9D-87F7B26E6DC2}" type="pres">
      <dgm:prSet presAssocID="{6D43DA49-7588-42A2-BB04-BFC03D3BEA33}" presName="hierChild5" presStyleCnt="0"/>
      <dgm:spPr/>
    </dgm:pt>
    <dgm:pt modelId="{DFFC581F-141A-4DE9-A171-42B2E04CEFE1}" type="pres">
      <dgm:prSet presAssocID="{18B8EAD7-7A0B-4853-8E51-B9FB6499FDCD}" presName="Name37" presStyleLbl="parChTrans1D3" presStyleIdx="3" presStyleCnt="6"/>
      <dgm:spPr/>
    </dgm:pt>
    <dgm:pt modelId="{C74F5FAF-7BA2-4387-ACF0-361F0F20175A}" type="pres">
      <dgm:prSet presAssocID="{0CA2BEE3-EDE9-421B-8DB6-3F5C8290E636}" presName="hierRoot2" presStyleCnt="0">
        <dgm:presLayoutVars>
          <dgm:hierBranch val="init"/>
        </dgm:presLayoutVars>
      </dgm:prSet>
      <dgm:spPr/>
    </dgm:pt>
    <dgm:pt modelId="{C758839B-C69B-4DCB-8D25-6607B0D4B15D}" type="pres">
      <dgm:prSet presAssocID="{0CA2BEE3-EDE9-421B-8DB6-3F5C8290E636}" presName="rootComposite" presStyleCnt="0"/>
      <dgm:spPr/>
    </dgm:pt>
    <dgm:pt modelId="{24A5E0E8-42CD-4527-9D45-70281B2966A7}" type="pres">
      <dgm:prSet presAssocID="{0CA2BEE3-EDE9-421B-8DB6-3F5C8290E636}" presName="rootText" presStyleLbl="node3" presStyleIdx="3" presStyleCnt="6">
        <dgm:presLayoutVars>
          <dgm:chPref val="3"/>
        </dgm:presLayoutVars>
      </dgm:prSet>
      <dgm:spPr/>
    </dgm:pt>
    <dgm:pt modelId="{EE4181DE-D9B0-4363-9075-8D1F4F2EAAA2}" type="pres">
      <dgm:prSet presAssocID="{0CA2BEE3-EDE9-421B-8DB6-3F5C8290E636}" presName="rootConnector" presStyleLbl="node3" presStyleIdx="3" presStyleCnt="6"/>
      <dgm:spPr/>
    </dgm:pt>
    <dgm:pt modelId="{80614EE7-B611-44DC-B686-EC7C4F04B0D1}" type="pres">
      <dgm:prSet presAssocID="{0CA2BEE3-EDE9-421B-8DB6-3F5C8290E636}" presName="hierChild4" presStyleCnt="0"/>
      <dgm:spPr/>
    </dgm:pt>
    <dgm:pt modelId="{F8499915-5D34-419D-8EA3-042CE8B26C6B}" type="pres">
      <dgm:prSet presAssocID="{0CA2BEE3-EDE9-421B-8DB6-3F5C8290E636}" presName="hierChild5" presStyleCnt="0"/>
      <dgm:spPr/>
    </dgm:pt>
    <dgm:pt modelId="{67FF9A3A-E8B7-4B07-A760-0D5A48243D38}" type="pres">
      <dgm:prSet presAssocID="{B8E4A3EF-521C-412D-BEB6-D3525B25E92A}" presName="hierChild5" presStyleCnt="0"/>
      <dgm:spPr/>
    </dgm:pt>
    <dgm:pt modelId="{5758CFFE-F129-4637-8873-4B55D03451FA}" type="pres">
      <dgm:prSet presAssocID="{B64EE979-3F8B-46E7-B348-4B4EF88D658F}" presName="Name37" presStyleLbl="parChTrans1D2" presStyleIdx="2" presStyleCnt="3"/>
      <dgm:spPr/>
    </dgm:pt>
    <dgm:pt modelId="{302D1151-42E3-4E2E-AC26-C6706420218A}" type="pres">
      <dgm:prSet presAssocID="{349315AC-1DAE-471C-84E4-E5474D75D04D}" presName="hierRoot2" presStyleCnt="0">
        <dgm:presLayoutVars>
          <dgm:hierBranch val="init"/>
        </dgm:presLayoutVars>
      </dgm:prSet>
      <dgm:spPr/>
    </dgm:pt>
    <dgm:pt modelId="{F7CF30FE-330F-4706-99ED-9CBC45205954}" type="pres">
      <dgm:prSet presAssocID="{349315AC-1DAE-471C-84E4-E5474D75D04D}" presName="rootComposite" presStyleCnt="0"/>
      <dgm:spPr/>
    </dgm:pt>
    <dgm:pt modelId="{3B17BD21-A0AA-4471-9AAB-687F4C3C2571}" type="pres">
      <dgm:prSet presAssocID="{349315AC-1DAE-471C-84E4-E5474D75D04D}" presName="rootText" presStyleLbl="node2" presStyleIdx="2" presStyleCnt="3">
        <dgm:presLayoutVars>
          <dgm:chPref val="3"/>
        </dgm:presLayoutVars>
      </dgm:prSet>
      <dgm:spPr/>
    </dgm:pt>
    <dgm:pt modelId="{2D5D83A1-104D-484A-AEF2-1B96D67BCE5A}" type="pres">
      <dgm:prSet presAssocID="{349315AC-1DAE-471C-84E4-E5474D75D04D}" presName="rootConnector" presStyleLbl="node2" presStyleIdx="2" presStyleCnt="3"/>
      <dgm:spPr/>
    </dgm:pt>
    <dgm:pt modelId="{17780A75-08EC-4B13-AEC2-DB1802280068}" type="pres">
      <dgm:prSet presAssocID="{349315AC-1DAE-471C-84E4-E5474D75D04D}" presName="hierChild4" presStyleCnt="0"/>
      <dgm:spPr/>
    </dgm:pt>
    <dgm:pt modelId="{6415642F-89D5-4B3C-AE85-DE0F2E02E657}" type="pres">
      <dgm:prSet presAssocID="{6AAD1AE4-B00D-46F8-BA9F-D27BC003190D}" presName="Name37" presStyleLbl="parChTrans1D3" presStyleIdx="4" presStyleCnt="6"/>
      <dgm:spPr/>
    </dgm:pt>
    <dgm:pt modelId="{C90FADA6-D8F1-4C69-ABE6-26D5A6ABF19E}" type="pres">
      <dgm:prSet presAssocID="{39622CE8-E10F-4303-B5C0-D01BC00D5F84}" presName="hierRoot2" presStyleCnt="0">
        <dgm:presLayoutVars>
          <dgm:hierBranch val="init"/>
        </dgm:presLayoutVars>
      </dgm:prSet>
      <dgm:spPr/>
    </dgm:pt>
    <dgm:pt modelId="{0A5AB139-753E-435B-998F-D56365768250}" type="pres">
      <dgm:prSet presAssocID="{39622CE8-E10F-4303-B5C0-D01BC00D5F84}" presName="rootComposite" presStyleCnt="0"/>
      <dgm:spPr/>
    </dgm:pt>
    <dgm:pt modelId="{CBC0B560-6732-44AA-B87A-8CE3ED308336}" type="pres">
      <dgm:prSet presAssocID="{39622CE8-E10F-4303-B5C0-D01BC00D5F84}" presName="rootText" presStyleLbl="node3" presStyleIdx="4" presStyleCnt="6" custScaleX="98504" custScaleY="120476">
        <dgm:presLayoutVars>
          <dgm:chPref val="3"/>
        </dgm:presLayoutVars>
      </dgm:prSet>
      <dgm:spPr/>
    </dgm:pt>
    <dgm:pt modelId="{048C4E95-4773-4BE1-82D8-D3002895EE90}" type="pres">
      <dgm:prSet presAssocID="{39622CE8-E10F-4303-B5C0-D01BC00D5F84}" presName="rootConnector" presStyleLbl="node3" presStyleIdx="4" presStyleCnt="6"/>
      <dgm:spPr/>
    </dgm:pt>
    <dgm:pt modelId="{701A6A53-9255-4C67-9443-19A88AF1E4C8}" type="pres">
      <dgm:prSet presAssocID="{39622CE8-E10F-4303-B5C0-D01BC00D5F84}" presName="hierChild4" presStyleCnt="0"/>
      <dgm:spPr/>
    </dgm:pt>
    <dgm:pt modelId="{25739CFC-6A70-4BA8-961A-9B0EBD4ADD66}" type="pres">
      <dgm:prSet presAssocID="{39622CE8-E10F-4303-B5C0-D01BC00D5F84}" presName="hierChild5" presStyleCnt="0"/>
      <dgm:spPr/>
    </dgm:pt>
    <dgm:pt modelId="{EB7058F0-5B58-41D7-AEC2-E67767D0C201}" type="pres">
      <dgm:prSet presAssocID="{4F938E52-977B-43B9-A116-B73CB161DC63}" presName="Name37" presStyleLbl="parChTrans1D3" presStyleIdx="5" presStyleCnt="6"/>
      <dgm:spPr/>
    </dgm:pt>
    <dgm:pt modelId="{55E032CA-E719-4240-8452-157A3EFFD189}" type="pres">
      <dgm:prSet presAssocID="{B0B5B9A8-932D-4C85-A537-E0D40CE487D3}" presName="hierRoot2" presStyleCnt="0">
        <dgm:presLayoutVars>
          <dgm:hierBranch val="init"/>
        </dgm:presLayoutVars>
      </dgm:prSet>
      <dgm:spPr/>
    </dgm:pt>
    <dgm:pt modelId="{050F0C85-94F4-4F15-AAF2-6806AF7E391F}" type="pres">
      <dgm:prSet presAssocID="{B0B5B9A8-932D-4C85-A537-E0D40CE487D3}" presName="rootComposite" presStyleCnt="0"/>
      <dgm:spPr/>
    </dgm:pt>
    <dgm:pt modelId="{0923A82C-3D46-43F0-898B-3197BED7B373}" type="pres">
      <dgm:prSet presAssocID="{B0B5B9A8-932D-4C85-A537-E0D40CE487D3}" presName="rootText" presStyleLbl="node3" presStyleIdx="5" presStyleCnt="6" custScaleY="122254">
        <dgm:presLayoutVars>
          <dgm:chPref val="3"/>
        </dgm:presLayoutVars>
      </dgm:prSet>
      <dgm:spPr/>
    </dgm:pt>
    <dgm:pt modelId="{4A2CC196-AB3E-4FC3-976C-35BA0D9912E8}" type="pres">
      <dgm:prSet presAssocID="{B0B5B9A8-932D-4C85-A537-E0D40CE487D3}" presName="rootConnector" presStyleLbl="node3" presStyleIdx="5" presStyleCnt="6"/>
      <dgm:spPr/>
    </dgm:pt>
    <dgm:pt modelId="{A3D0E32B-692E-4B6A-9A32-DB48D10BEB59}" type="pres">
      <dgm:prSet presAssocID="{B0B5B9A8-932D-4C85-A537-E0D40CE487D3}" presName="hierChild4" presStyleCnt="0"/>
      <dgm:spPr/>
    </dgm:pt>
    <dgm:pt modelId="{DD4C0D3B-4092-4F00-AE2B-533AEAF300A1}" type="pres">
      <dgm:prSet presAssocID="{B0B5B9A8-932D-4C85-A537-E0D40CE487D3}" presName="hierChild5" presStyleCnt="0"/>
      <dgm:spPr/>
    </dgm:pt>
    <dgm:pt modelId="{C06F07BC-3616-4C99-A08C-5800DF8E8883}" type="pres">
      <dgm:prSet presAssocID="{349315AC-1DAE-471C-84E4-E5474D75D04D}" presName="hierChild5" presStyleCnt="0"/>
      <dgm:spPr/>
    </dgm:pt>
    <dgm:pt modelId="{55A87C99-742D-4A9C-9A75-60D73627244F}" type="pres">
      <dgm:prSet presAssocID="{EBB33C44-78E1-4D4B-AEF1-5334F9EA7902}" presName="hierChild3" presStyleCnt="0"/>
      <dgm:spPr/>
    </dgm:pt>
  </dgm:ptLst>
  <dgm:cxnLst>
    <dgm:cxn modelId="{3D3B3601-59A5-4974-96D4-A020FC8DDD36}" type="presOf" srcId="{349315AC-1DAE-471C-84E4-E5474D75D04D}" destId="{2D5D83A1-104D-484A-AEF2-1B96D67BCE5A}" srcOrd="1" destOrd="0" presId="urn:microsoft.com/office/officeart/2005/8/layout/orgChart1"/>
    <dgm:cxn modelId="{81202806-DBFB-441A-B839-150820E1BA27}" type="presOf" srcId="{D2FA0070-E93A-47DF-80C2-AB77EEBF8690}" destId="{E52541EB-4A83-4B60-9CC9-CE616C88A442}" srcOrd="1" destOrd="0" presId="urn:microsoft.com/office/officeart/2005/8/layout/orgChart1"/>
    <dgm:cxn modelId="{F67E230A-E3CA-4F97-B242-509C28C32021}" srcId="{B8E4A3EF-521C-412D-BEB6-D3525B25E92A}" destId="{0CA2BEE3-EDE9-421B-8DB6-3F5C8290E636}" srcOrd="2" destOrd="0" parTransId="{18B8EAD7-7A0B-4853-8E51-B9FB6499FDCD}" sibTransId="{E9E1CA38-5D19-46FA-96B1-707CBED1E457}"/>
    <dgm:cxn modelId="{F2DAB211-E34F-45DA-8537-C5CA78E5A95E}" type="presOf" srcId="{B0B5B9A8-932D-4C85-A537-E0D40CE487D3}" destId="{4A2CC196-AB3E-4FC3-976C-35BA0D9912E8}" srcOrd="1" destOrd="0" presId="urn:microsoft.com/office/officeart/2005/8/layout/orgChart1"/>
    <dgm:cxn modelId="{BCBDED15-6BB8-4D36-A46C-68974300AD58}" type="presOf" srcId="{39622CE8-E10F-4303-B5C0-D01BC00D5F84}" destId="{CBC0B560-6732-44AA-B87A-8CE3ED308336}" srcOrd="0" destOrd="0" presId="urn:microsoft.com/office/officeart/2005/8/layout/orgChart1"/>
    <dgm:cxn modelId="{19597B17-A3ED-4789-97D2-BBC5FC0F1D2B}" srcId="{349315AC-1DAE-471C-84E4-E5474D75D04D}" destId="{39622CE8-E10F-4303-B5C0-D01BC00D5F84}" srcOrd="0" destOrd="0" parTransId="{6AAD1AE4-B00D-46F8-BA9F-D27BC003190D}" sibTransId="{62F12957-8D9B-408B-B51B-3A6EFEEE3696}"/>
    <dgm:cxn modelId="{F4156A22-6652-47AA-ACDD-076C246A1F97}" type="presOf" srcId="{EBB33C44-78E1-4D4B-AEF1-5334F9EA7902}" destId="{AA8E2815-9A1C-4780-97BB-AE6530AE9BBC}" srcOrd="1" destOrd="0" presId="urn:microsoft.com/office/officeart/2005/8/layout/orgChart1"/>
    <dgm:cxn modelId="{8D8ED426-EF77-4F45-8543-90F13AB41FC4}" type="presOf" srcId="{6AAD1AE4-B00D-46F8-BA9F-D27BC003190D}" destId="{6415642F-89D5-4B3C-AE85-DE0F2E02E657}" srcOrd="0" destOrd="0" presId="urn:microsoft.com/office/officeart/2005/8/layout/orgChart1"/>
    <dgm:cxn modelId="{B261162A-BCB9-4EF3-9541-9BB15B57B38C}" type="presOf" srcId="{D2FA0070-E93A-47DF-80C2-AB77EEBF8690}" destId="{CDFBE150-E8E7-43D6-9CA4-FAE2F364EECE}" srcOrd="0" destOrd="0" presId="urn:microsoft.com/office/officeart/2005/8/layout/orgChart1"/>
    <dgm:cxn modelId="{03DDC72C-AE8F-4A18-9E6B-51231BE8B5EF}" srcId="{EBB33C44-78E1-4D4B-AEF1-5334F9EA7902}" destId="{B8E4A3EF-521C-412D-BEB6-D3525B25E92A}" srcOrd="1" destOrd="0" parTransId="{17682801-BF28-45AA-A2C2-266994C4F794}" sibTransId="{77436723-191B-428A-A07E-81B41FF38DB1}"/>
    <dgm:cxn modelId="{718E2636-6EEF-4254-9934-DB7A0495E65B}" type="presOf" srcId="{6D43DA49-7588-42A2-BB04-BFC03D3BEA33}" destId="{B7AD5A3A-E789-444A-9AA9-FE869EE534A0}" srcOrd="1" destOrd="0" presId="urn:microsoft.com/office/officeart/2005/8/layout/orgChart1"/>
    <dgm:cxn modelId="{ADC90D39-B469-4AC2-9DEA-C8F4390605CA}" type="presOf" srcId="{B64EE979-3F8B-46E7-B348-4B4EF88D658F}" destId="{5758CFFE-F129-4637-8873-4B55D03451FA}" srcOrd="0" destOrd="0" presId="urn:microsoft.com/office/officeart/2005/8/layout/orgChart1"/>
    <dgm:cxn modelId="{D997F339-50A8-4E4F-BC6E-91756D5CAFFB}" type="presOf" srcId="{4F938E52-977B-43B9-A116-B73CB161DC63}" destId="{EB7058F0-5B58-41D7-AEC2-E67767D0C201}" srcOrd="0" destOrd="0" presId="urn:microsoft.com/office/officeart/2005/8/layout/orgChart1"/>
    <dgm:cxn modelId="{9D2FB45E-9898-4E79-9215-988B6FFA9010}" type="presOf" srcId="{A1B3D8AC-1FBE-4FAC-887A-7F68DABE36E2}" destId="{C3867439-B4D6-4370-8F32-6A42BF86E50E}" srcOrd="0" destOrd="0" presId="urn:microsoft.com/office/officeart/2005/8/layout/orgChart1"/>
    <dgm:cxn modelId="{68B74344-5895-4DDE-94B3-ABDCB17212FC}" srcId="{349315AC-1DAE-471C-84E4-E5474D75D04D}" destId="{B0B5B9A8-932D-4C85-A537-E0D40CE487D3}" srcOrd="1" destOrd="0" parTransId="{4F938E52-977B-43B9-A116-B73CB161DC63}" sibTransId="{C3310F31-319E-40E4-A2AB-C0A5ACE5C86E}"/>
    <dgm:cxn modelId="{8E1AE849-EF33-42A1-ACF1-25C4FF01EEF7}" type="presOf" srcId="{EBB33C44-78E1-4D4B-AEF1-5334F9EA7902}" destId="{A43AF6BB-3BEE-43D7-A9A9-78C1636B8B10}" srcOrd="0" destOrd="0" presId="urn:microsoft.com/office/officeart/2005/8/layout/orgChart1"/>
    <dgm:cxn modelId="{A0B3EF6B-F733-470B-A0E0-1FFCF4B49A2F}" type="presOf" srcId="{39622CE8-E10F-4303-B5C0-D01BC00D5F84}" destId="{048C4E95-4773-4BE1-82D8-D3002895EE90}" srcOrd="1" destOrd="0" presId="urn:microsoft.com/office/officeart/2005/8/layout/orgChart1"/>
    <dgm:cxn modelId="{B5BAEE6C-474C-4243-BE2A-7F72A27C48EE}" type="presOf" srcId="{0CA2BEE3-EDE9-421B-8DB6-3F5C8290E636}" destId="{EE4181DE-D9B0-4363-9075-8D1F4F2EAAA2}" srcOrd="1" destOrd="0" presId="urn:microsoft.com/office/officeart/2005/8/layout/orgChart1"/>
    <dgm:cxn modelId="{8449394D-8462-4AA4-85FF-D4825F1B6541}" type="presOf" srcId="{17682801-BF28-45AA-A2C2-266994C4F794}" destId="{76F5F6EF-3611-4942-98F4-EF7ADE1EDA76}" srcOrd="0" destOrd="0" presId="urn:microsoft.com/office/officeart/2005/8/layout/orgChart1"/>
    <dgm:cxn modelId="{53F04E6F-D9F0-4AC6-ADD3-A2C61B14E0CC}" type="presOf" srcId="{65FE6A10-B6D1-41BC-976E-9C55189CA444}" destId="{8699F069-DA79-40BF-B60A-54333F560310}" srcOrd="0" destOrd="0" presId="urn:microsoft.com/office/officeart/2005/8/layout/orgChart1"/>
    <dgm:cxn modelId="{FA8CFC73-10B6-4056-9B8F-E8C34AE87F5A}" srcId="{EBB33C44-78E1-4D4B-AEF1-5334F9EA7902}" destId="{D2FA0070-E93A-47DF-80C2-AB77EEBF8690}" srcOrd="0" destOrd="0" parTransId="{8ACDACF0-601C-460E-B459-8E58087D355C}" sibTransId="{2FE79E09-9CF0-493B-90BC-A15D32B49C15}"/>
    <dgm:cxn modelId="{78220C56-136C-4C7A-BA87-063025E94394}" type="presOf" srcId="{18B8EAD7-7A0B-4853-8E51-B9FB6499FDCD}" destId="{DFFC581F-141A-4DE9-A171-42B2E04CEFE1}" srcOrd="0" destOrd="0" presId="urn:microsoft.com/office/officeart/2005/8/layout/orgChart1"/>
    <dgm:cxn modelId="{8D8C6476-86B4-4342-A56F-3E3617AF5276}" type="presOf" srcId="{B0B5B9A8-932D-4C85-A537-E0D40CE487D3}" destId="{0923A82C-3D46-43F0-898B-3197BED7B373}" srcOrd="0" destOrd="0" presId="urn:microsoft.com/office/officeart/2005/8/layout/orgChart1"/>
    <dgm:cxn modelId="{7F9CD180-5015-4D90-AA68-10F0971ACAEF}" type="presOf" srcId="{8538F325-5A3E-46CA-99EC-32FFDC18BFF6}" destId="{E785D6DE-D4E7-435E-B7AB-D4052226CFE5}" srcOrd="0" destOrd="0" presId="urn:microsoft.com/office/officeart/2005/8/layout/orgChart1"/>
    <dgm:cxn modelId="{26D31A94-1B15-49F0-9833-EFF3A3F4170C}" type="presOf" srcId="{0CA2BEE3-EDE9-421B-8DB6-3F5C8290E636}" destId="{24A5E0E8-42CD-4527-9D45-70281B2966A7}" srcOrd="0" destOrd="0" presId="urn:microsoft.com/office/officeart/2005/8/layout/orgChart1"/>
    <dgm:cxn modelId="{2B5832A4-0AC9-4E32-8828-48C9B94B8A9A}" srcId="{EBB33C44-78E1-4D4B-AEF1-5334F9EA7902}" destId="{349315AC-1DAE-471C-84E4-E5474D75D04D}" srcOrd="2" destOrd="0" parTransId="{B64EE979-3F8B-46E7-B348-4B4EF88D658F}" sibTransId="{3736DC21-9756-4242-99D3-BD5582890A92}"/>
    <dgm:cxn modelId="{F74AC1AB-38CF-41CD-897A-F1F6CC0E85EB}" srcId="{D2FA0070-E93A-47DF-80C2-AB77EEBF8690}" destId="{D223F60B-88D4-4765-ADB8-3CDB9669F365}" srcOrd="0" destOrd="0" parTransId="{65FE6A10-B6D1-41BC-976E-9C55189CA444}" sibTransId="{77B1C97A-27C5-47AC-B37B-9D80E43A5FBD}"/>
    <dgm:cxn modelId="{883053B2-953A-4CD9-965A-422E06B1E429}" srcId="{A1B3D8AC-1FBE-4FAC-887A-7F68DABE36E2}" destId="{EBB33C44-78E1-4D4B-AEF1-5334F9EA7902}" srcOrd="0" destOrd="0" parTransId="{9FA31E1B-E003-472E-8DD9-26156C5AFEFD}" sibTransId="{83B6860B-50A6-4472-BC95-9959B015057A}"/>
    <dgm:cxn modelId="{E7D2A2B4-E9BE-4CB2-AA5E-0BBB7C92EDFA}" type="presOf" srcId="{8538F325-5A3E-46CA-99EC-32FFDC18BFF6}" destId="{16569F34-4D21-46E3-BED5-02427B1DB965}" srcOrd="1" destOrd="0" presId="urn:microsoft.com/office/officeart/2005/8/layout/orgChart1"/>
    <dgm:cxn modelId="{657259B7-A875-48A9-9D97-E0F8CAA1AEEA}" type="presOf" srcId="{15AB177D-2A85-4CE5-8B31-01432020D4F8}" destId="{8763102D-6725-4E87-97F1-4BC9D0DB6F69}" srcOrd="0" destOrd="0" presId="urn:microsoft.com/office/officeart/2005/8/layout/orgChart1"/>
    <dgm:cxn modelId="{00FC96B7-7D25-4843-B823-4E6F315CEB85}" type="presOf" srcId="{D223F60B-88D4-4765-ADB8-3CDB9669F365}" destId="{E0F1AF8A-814F-4F5B-86A7-6D28D17B74C5}" srcOrd="0" destOrd="0" presId="urn:microsoft.com/office/officeart/2005/8/layout/orgChart1"/>
    <dgm:cxn modelId="{C4C5ADC3-6852-4D2E-AAF4-E0694CFDBD36}" type="presOf" srcId="{8ACDACF0-601C-460E-B459-8E58087D355C}" destId="{7CF028E3-0CE4-47B1-A5AF-A07C1B908F59}" srcOrd="0" destOrd="0" presId="urn:microsoft.com/office/officeart/2005/8/layout/orgChart1"/>
    <dgm:cxn modelId="{CEFE4EC9-8B67-42CF-AC9E-FADB14724E0C}" type="presOf" srcId="{349315AC-1DAE-471C-84E4-E5474D75D04D}" destId="{3B17BD21-A0AA-4471-9AAB-687F4C3C2571}" srcOrd="0" destOrd="0" presId="urn:microsoft.com/office/officeart/2005/8/layout/orgChart1"/>
    <dgm:cxn modelId="{B6A3CDCB-3C48-4EAD-AF33-41E817173467}" type="presOf" srcId="{B8E4A3EF-521C-412D-BEB6-D3525B25E92A}" destId="{96568545-BB09-464D-AEC6-0F3E769C2715}" srcOrd="0" destOrd="0" presId="urn:microsoft.com/office/officeart/2005/8/layout/orgChart1"/>
    <dgm:cxn modelId="{3ACEA6D5-1E5C-4287-AA1F-E3F1498E7882}" srcId="{B8E4A3EF-521C-412D-BEB6-D3525B25E92A}" destId="{8538F325-5A3E-46CA-99EC-32FFDC18BFF6}" srcOrd="0" destOrd="0" parTransId="{18556337-620D-473D-91EC-ABED6D233BFD}" sibTransId="{186E0E19-B396-4814-8FF8-36C5EC4CA93F}"/>
    <dgm:cxn modelId="{25D2F0D8-8AD5-4048-BFDF-8FD8034B5325}" type="presOf" srcId="{D223F60B-88D4-4765-ADB8-3CDB9669F365}" destId="{E86131A3-464C-4E44-ACA5-8FE4E128B192}" srcOrd="1" destOrd="0" presId="urn:microsoft.com/office/officeart/2005/8/layout/orgChart1"/>
    <dgm:cxn modelId="{DDD47BDD-9132-473F-A879-F9906CACAD4E}" srcId="{B8E4A3EF-521C-412D-BEB6-D3525B25E92A}" destId="{6D43DA49-7588-42A2-BB04-BFC03D3BEA33}" srcOrd="1" destOrd="0" parTransId="{15AB177D-2A85-4CE5-8B31-01432020D4F8}" sibTransId="{293DC295-4393-47C4-A3B5-808BE5A68F77}"/>
    <dgm:cxn modelId="{053BDFF1-BCC8-49B0-9028-E9457B7F9581}" type="presOf" srcId="{B8E4A3EF-521C-412D-BEB6-D3525B25E92A}" destId="{C2365956-C1D1-470C-90E7-F3AEBA5BDBCA}" srcOrd="1" destOrd="0" presId="urn:microsoft.com/office/officeart/2005/8/layout/orgChart1"/>
    <dgm:cxn modelId="{DA3881F4-74FC-43C6-9D5F-0836DB83CCEE}" type="presOf" srcId="{6D43DA49-7588-42A2-BB04-BFC03D3BEA33}" destId="{9CFCDA34-BFA3-47B7-A3EF-8BFCCC1DB91C}" srcOrd="0" destOrd="0" presId="urn:microsoft.com/office/officeart/2005/8/layout/orgChart1"/>
    <dgm:cxn modelId="{3948C9FC-0857-452C-A200-E3227213A03E}" type="presOf" srcId="{18556337-620D-473D-91EC-ABED6D233BFD}" destId="{8BE7FBCC-EC8A-4432-905F-E08A2288F666}" srcOrd="0" destOrd="0" presId="urn:microsoft.com/office/officeart/2005/8/layout/orgChart1"/>
    <dgm:cxn modelId="{7910C198-48DB-495F-B9F7-634FB99CFAA9}" type="presParOf" srcId="{C3867439-B4D6-4370-8F32-6A42BF86E50E}" destId="{00B08E0D-A49F-45E1-901D-BFE7435A12CD}" srcOrd="0" destOrd="0" presId="urn:microsoft.com/office/officeart/2005/8/layout/orgChart1"/>
    <dgm:cxn modelId="{87E1C603-6408-410C-8773-DEE5715A6BC6}" type="presParOf" srcId="{00B08E0D-A49F-45E1-901D-BFE7435A12CD}" destId="{F47D4641-EA36-468B-A485-D4DA2C65AA9F}" srcOrd="0" destOrd="0" presId="urn:microsoft.com/office/officeart/2005/8/layout/orgChart1"/>
    <dgm:cxn modelId="{4B90FE76-433D-4909-B72A-D0AAE392C235}" type="presParOf" srcId="{F47D4641-EA36-468B-A485-D4DA2C65AA9F}" destId="{A43AF6BB-3BEE-43D7-A9A9-78C1636B8B10}" srcOrd="0" destOrd="0" presId="urn:microsoft.com/office/officeart/2005/8/layout/orgChart1"/>
    <dgm:cxn modelId="{8D9A5572-CD70-4578-8E53-861544457D3D}" type="presParOf" srcId="{F47D4641-EA36-468B-A485-D4DA2C65AA9F}" destId="{AA8E2815-9A1C-4780-97BB-AE6530AE9BBC}" srcOrd="1" destOrd="0" presId="urn:microsoft.com/office/officeart/2005/8/layout/orgChart1"/>
    <dgm:cxn modelId="{ABF26920-3168-4494-8392-C1A618779280}" type="presParOf" srcId="{00B08E0D-A49F-45E1-901D-BFE7435A12CD}" destId="{6105A32C-64D5-4E29-933B-B14BFCE7DE31}" srcOrd="1" destOrd="0" presId="urn:microsoft.com/office/officeart/2005/8/layout/orgChart1"/>
    <dgm:cxn modelId="{C4527BCD-A93B-4AB1-8FB2-A1F6D7977DC7}" type="presParOf" srcId="{6105A32C-64D5-4E29-933B-B14BFCE7DE31}" destId="{7CF028E3-0CE4-47B1-A5AF-A07C1B908F59}" srcOrd="0" destOrd="0" presId="urn:microsoft.com/office/officeart/2005/8/layout/orgChart1"/>
    <dgm:cxn modelId="{7BA3DDB9-3BA4-4E67-93D6-8DD8D81347A9}" type="presParOf" srcId="{6105A32C-64D5-4E29-933B-B14BFCE7DE31}" destId="{8818A04A-8EB4-420B-BE8A-A169D322A7CA}" srcOrd="1" destOrd="0" presId="urn:microsoft.com/office/officeart/2005/8/layout/orgChart1"/>
    <dgm:cxn modelId="{1BBF1DEA-42F3-43FA-B3D9-71997923AC48}" type="presParOf" srcId="{8818A04A-8EB4-420B-BE8A-A169D322A7CA}" destId="{4210B955-74A8-4DA9-B331-DCF38AA86BD3}" srcOrd="0" destOrd="0" presId="urn:microsoft.com/office/officeart/2005/8/layout/orgChart1"/>
    <dgm:cxn modelId="{1080F294-DFE0-4BBB-825B-A4C992F27D22}" type="presParOf" srcId="{4210B955-74A8-4DA9-B331-DCF38AA86BD3}" destId="{CDFBE150-E8E7-43D6-9CA4-FAE2F364EECE}" srcOrd="0" destOrd="0" presId="urn:microsoft.com/office/officeart/2005/8/layout/orgChart1"/>
    <dgm:cxn modelId="{A6A17CC4-F07B-4DE3-95CC-F02C9F1A42C5}" type="presParOf" srcId="{4210B955-74A8-4DA9-B331-DCF38AA86BD3}" destId="{E52541EB-4A83-4B60-9CC9-CE616C88A442}" srcOrd="1" destOrd="0" presId="urn:microsoft.com/office/officeart/2005/8/layout/orgChart1"/>
    <dgm:cxn modelId="{722B0CC0-BCCE-43A2-99D6-2ADF7A217EBA}" type="presParOf" srcId="{8818A04A-8EB4-420B-BE8A-A169D322A7CA}" destId="{68A6AAE0-3D9B-47AD-9726-B14C5E49BE13}" srcOrd="1" destOrd="0" presId="urn:microsoft.com/office/officeart/2005/8/layout/orgChart1"/>
    <dgm:cxn modelId="{91AD30B8-AC7D-4372-B3AE-9F3CA051464C}" type="presParOf" srcId="{68A6AAE0-3D9B-47AD-9726-B14C5E49BE13}" destId="{8699F069-DA79-40BF-B60A-54333F560310}" srcOrd="0" destOrd="0" presId="urn:microsoft.com/office/officeart/2005/8/layout/orgChart1"/>
    <dgm:cxn modelId="{59FC31AC-F16E-4077-96E0-37BCCF6EC03B}" type="presParOf" srcId="{68A6AAE0-3D9B-47AD-9726-B14C5E49BE13}" destId="{3D4080F5-0058-4C5D-BEEB-89A82738112B}" srcOrd="1" destOrd="0" presId="urn:microsoft.com/office/officeart/2005/8/layout/orgChart1"/>
    <dgm:cxn modelId="{14C6276A-5E05-4B5B-8884-11A4CF11D221}" type="presParOf" srcId="{3D4080F5-0058-4C5D-BEEB-89A82738112B}" destId="{4D863545-ABFB-4CF5-8206-000A772A2736}" srcOrd="0" destOrd="0" presId="urn:microsoft.com/office/officeart/2005/8/layout/orgChart1"/>
    <dgm:cxn modelId="{6D41C20E-ED2B-460E-9E42-2897A429FC9F}" type="presParOf" srcId="{4D863545-ABFB-4CF5-8206-000A772A2736}" destId="{E0F1AF8A-814F-4F5B-86A7-6D28D17B74C5}" srcOrd="0" destOrd="0" presId="urn:microsoft.com/office/officeart/2005/8/layout/orgChart1"/>
    <dgm:cxn modelId="{F9D54D89-C552-4B00-879C-3DA42F502A50}" type="presParOf" srcId="{4D863545-ABFB-4CF5-8206-000A772A2736}" destId="{E86131A3-464C-4E44-ACA5-8FE4E128B192}" srcOrd="1" destOrd="0" presId="urn:microsoft.com/office/officeart/2005/8/layout/orgChart1"/>
    <dgm:cxn modelId="{955F6546-CADB-465A-85D5-9EC7581A49CB}" type="presParOf" srcId="{3D4080F5-0058-4C5D-BEEB-89A82738112B}" destId="{72D1630F-3DB6-4736-8F8E-61E23DC0C97B}" srcOrd="1" destOrd="0" presId="urn:microsoft.com/office/officeart/2005/8/layout/orgChart1"/>
    <dgm:cxn modelId="{4CB45369-E917-4CC0-AC9A-2EAE2D4D1A15}" type="presParOf" srcId="{3D4080F5-0058-4C5D-BEEB-89A82738112B}" destId="{6E28A943-D0C5-4800-8989-3558562C11D5}" srcOrd="2" destOrd="0" presId="urn:microsoft.com/office/officeart/2005/8/layout/orgChart1"/>
    <dgm:cxn modelId="{ED220D41-C2A0-4B08-96CD-A118933165A1}" type="presParOf" srcId="{8818A04A-8EB4-420B-BE8A-A169D322A7CA}" destId="{96D2ECDF-59B7-4FCD-9BE6-62EF5393A5A6}" srcOrd="2" destOrd="0" presId="urn:microsoft.com/office/officeart/2005/8/layout/orgChart1"/>
    <dgm:cxn modelId="{DF18D646-9D11-41C1-B5C2-B34278C41102}" type="presParOf" srcId="{6105A32C-64D5-4E29-933B-B14BFCE7DE31}" destId="{76F5F6EF-3611-4942-98F4-EF7ADE1EDA76}" srcOrd="2" destOrd="0" presId="urn:microsoft.com/office/officeart/2005/8/layout/orgChart1"/>
    <dgm:cxn modelId="{410BCC01-39C2-48E3-970A-D278E5164008}" type="presParOf" srcId="{6105A32C-64D5-4E29-933B-B14BFCE7DE31}" destId="{F6936ACC-25CB-4E8B-8058-72A94D54ECB8}" srcOrd="3" destOrd="0" presId="urn:microsoft.com/office/officeart/2005/8/layout/orgChart1"/>
    <dgm:cxn modelId="{A0FA4F28-DD22-4519-87EE-955AF4A3A7B8}" type="presParOf" srcId="{F6936ACC-25CB-4E8B-8058-72A94D54ECB8}" destId="{AE867A0B-7EA6-494E-83EF-C59B5B2CB228}" srcOrd="0" destOrd="0" presId="urn:microsoft.com/office/officeart/2005/8/layout/orgChart1"/>
    <dgm:cxn modelId="{4E3E3FC3-F2D6-4A11-ABA0-515382A1115B}" type="presParOf" srcId="{AE867A0B-7EA6-494E-83EF-C59B5B2CB228}" destId="{96568545-BB09-464D-AEC6-0F3E769C2715}" srcOrd="0" destOrd="0" presId="urn:microsoft.com/office/officeart/2005/8/layout/orgChart1"/>
    <dgm:cxn modelId="{9A2B0814-9F2D-4B0A-B2DD-3BFDB59A5301}" type="presParOf" srcId="{AE867A0B-7EA6-494E-83EF-C59B5B2CB228}" destId="{C2365956-C1D1-470C-90E7-F3AEBA5BDBCA}" srcOrd="1" destOrd="0" presId="urn:microsoft.com/office/officeart/2005/8/layout/orgChart1"/>
    <dgm:cxn modelId="{610A3921-C4CB-4F57-9BBD-58637B5B9832}" type="presParOf" srcId="{F6936ACC-25CB-4E8B-8058-72A94D54ECB8}" destId="{1AD82E15-1325-43DB-AC71-FB3A1B71530B}" srcOrd="1" destOrd="0" presId="urn:microsoft.com/office/officeart/2005/8/layout/orgChart1"/>
    <dgm:cxn modelId="{F6E46D1C-50F5-4E77-A062-2447B4FCBC63}" type="presParOf" srcId="{1AD82E15-1325-43DB-AC71-FB3A1B71530B}" destId="{8BE7FBCC-EC8A-4432-905F-E08A2288F666}" srcOrd="0" destOrd="0" presId="urn:microsoft.com/office/officeart/2005/8/layout/orgChart1"/>
    <dgm:cxn modelId="{019B9977-6CB8-4231-82BF-25E20E0DA6D8}" type="presParOf" srcId="{1AD82E15-1325-43DB-AC71-FB3A1B71530B}" destId="{65C29A35-88AB-4390-A013-638347C187FF}" srcOrd="1" destOrd="0" presId="urn:microsoft.com/office/officeart/2005/8/layout/orgChart1"/>
    <dgm:cxn modelId="{60A773A7-6DB5-4FA6-91D6-C2BC937DD687}" type="presParOf" srcId="{65C29A35-88AB-4390-A013-638347C187FF}" destId="{F30B2BC7-85E5-4F7B-A46B-B0F41544EC64}" srcOrd="0" destOrd="0" presId="urn:microsoft.com/office/officeart/2005/8/layout/orgChart1"/>
    <dgm:cxn modelId="{B4342159-D5D1-4EA6-83AE-221AE2246F29}" type="presParOf" srcId="{F30B2BC7-85E5-4F7B-A46B-B0F41544EC64}" destId="{E785D6DE-D4E7-435E-B7AB-D4052226CFE5}" srcOrd="0" destOrd="0" presId="urn:microsoft.com/office/officeart/2005/8/layout/orgChart1"/>
    <dgm:cxn modelId="{02BC4DB8-4092-49D2-9470-EA795AF76865}" type="presParOf" srcId="{F30B2BC7-85E5-4F7B-A46B-B0F41544EC64}" destId="{16569F34-4D21-46E3-BED5-02427B1DB965}" srcOrd="1" destOrd="0" presId="urn:microsoft.com/office/officeart/2005/8/layout/orgChart1"/>
    <dgm:cxn modelId="{4F49D5CB-9CC8-4FD9-9DCF-CCB8FF4F5BDD}" type="presParOf" srcId="{65C29A35-88AB-4390-A013-638347C187FF}" destId="{C8A03430-C365-41CA-BCB4-B32D9F5235F2}" srcOrd="1" destOrd="0" presId="urn:microsoft.com/office/officeart/2005/8/layout/orgChart1"/>
    <dgm:cxn modelId="{CBC15124-73E3-4F41-B37A-2553080B74CA}" type="presParOf" srcId="{65C29A35-88AB-4390-A013-638347C187FF}" destId="{CC9FE79C-16C3-420A-90B9-A3755E0AAD5E}" srcOrd="2" destOrd="0" presId="urn:microsoft.com/office/officeart/2005/8/layout/orgChart1"/>
    <dgm:cxn modelId="{C580FA67-9E52-493D-82DF-4BAEE211D3B9}" type="presParOf" srcId="{1AD82E15-1325-43DB-AC71-FB3A1B71530B}" destId="{8763102D-6725-4E87-97F1-4BC9D0DB6F69}" srcOrd="2" destOrd="0" presId="urn:microsoft.com/office/officeart/2005/8/layout/orgChart1"/>
    <dgm:cxn modelId="{18A832E6-03AD-4586-9055-3B0E0B17A1F7}" type="presParOf" srcId="{1AD82E15-1325-43DB-AC71-FB3A1B71530B}" destId="{2DED93BD-1C82-405B-B4F2-A77B32BF1845}" srcOrd="3" destOrd="0" presId="urn:microsoft.com/office/officeart/2005/8/layout/orgChart1"/>
    <dgm:cxn modelId="{DFA08934-FB9C-402E-B612-48D944323B9D}" type="presParOf" srcId="{2DED93BD-1C82-405B-B4F2-A77B32BF1845}" destId="{D8C947A1-AFE7-4F8F-A994-9D4089DC9D24}" srcOrd="0" destOrd="0" presId="urn:microsoft.com/office/officeart/2005/8/layout/orgChart1"/>
    <dgm:cxn modelId="{29A07AEF-E036-48EB-B96B-2DE01430FA4E}" type="presParOf" srcId="{D8C947A1-AFE7-4F8F-A994-9D4089DC9D24}" destId="{9CFCDA34-BFA3-47B7-A3EF-8BFCCC1DB91C}" srcOrd="0" destOrd="0" presId="urn:microsoft.com/office/officeart/2005/8/layout/orgChart1"/>
    <dgm:cxn modelId="{AD0AE2A2-0ADA-46C9-8D66-58C24278D0EA}" type="presParOf" srcId="{D8C947A1-AFE7-4F8F-A994-9D4089DC9D24}" destId="{B7AD5A3A-E789-444A-9AA9-FE869EE534A0}" srcOrd="1" destOrd="0" presId="urn:microsoft.com/office/officeart/2005/8/layout/orgChart1"/>
    <dgm:cxn modelId="{889BD828-CDDB-43CC-91AD-121F54FF3539}" type="presParOf" srcId="{2DED93BD-1C82-405B-B4F2-A77B32BF1845}" destId="{58DC6192-4D23-41FC-A72E-B56667984117}" srcOrd="1" destOrd="0" presId="urn:microsoft.com/office/officeart/2005/8/layout/orgChart1"/>
    <dgm:cxn modelId="{C309E06C-3297-458C-92F5-9F80C28B9196}" type="presParOf" srcId="{2DED93BD-1C82-405B-B4F2-A77B32BF1845}" destId="{8733962B-3013-4928-AB9D-87F7B26E6DC2}" srcOrd="2" destOrd="0" presId="urn:microsoft.com/office/officeart/2005/8/layout/orgChart1"/>
    <dgm:cxn modelId="{0E4E8751-514F-4659-A79F-759AC509B320}" type="presParOf" srcId="{1AD82E15-1325-43DB-AC71-FB3A1B71530B}" destId="{DFFC581F-141A-4DE9-A171-42B2E04CEFE1}" srcOrd="4" destOrd="0" presId="urn:microsoft.com/office/officeart/2005/8/layout/orgChart1"/>
    <dgm:cxn modelId="{04CDFE62-EB27-4792-96F0-8A9404C1E2D8}" type="presParOf" srcId="{1AD82E15-1325-43DB-AC71-FB3A1B71530B}" destId="{C74F5FAF-7BA2-4387-ACF0-361F0F20175A}" srcOrd="5" destOrd="0" presId="urn:microsoft.com/office/officeart/2005/8/layout/orgChart1"/>
    <dgm:cxn modelId="{9EA902E9-2A5C-4762-84FD-BFFEB8B9D4B7}" type="presParOf" srcId="{C74F5FAF-7BA2-4387-ACF0-361F0F20175A}" destId="{C758839B-C69B-4DCB-8D25-6607B0D4B15D}" srcOrd="0" destOrd="0" presId="urn:microsoft.com/office/officeart/2005/8/layout/orgChart1"/>
    <dgm:cxn modelId="{71C9EF9C-FE3F-4094-8CA8-0F226288574C}" type="presParOf" srcId="{C758839B-C69B-4DCB-8D25-6607B0D4B15D}" destId="{24A5E0E8-42CD-4527-9D45-70281B2966A7}" srcOrd="0" destOrd="0" presId="urn:microsoft.com/office/officeart/2005/8/layout/orgChart1"/>
    <dgm:cxn modelId="{559A92E0-4CAB-46A0-AC4E-FC8A2883D30D}" type="presParOf" srcId="{C758839B-C69B-4DCB-8D25-6607B0D4B15D}" destId="{EE4181DE-D9B0-4363-9075-8D1F4F2EAAA2}" srcOrd="1" destOrd="0" presId="urn:microsoft.com/office/officeart/2005/8/layout/orgChart1"/>
    <dgm:cxn modelId="{A91FE279-F911-4E98-9800-34A0A4633EFE}" type="presParOf" srcId="{C74F5FAF-7BA2-4387-ACF0-361F0F20175A}" destId="{80614EE7-B611-44DC-B686-EC7C4F04B0D1}" srcOrd="1" destOrd="0" presId="urn:microsoft.com/office/officeart/2005/8/layout/orgChart1"/>
    <dgm:cxn modelId="{B70E89C2-3BA9-4979-87F8-1EC7027CF8FF}" type="presParOf" srcId="{C74F5FAF-7BA2-4387-ACF0-361F0F20175A}" destId="{F8499915-5D34-419D-8EA3-042CE8B26C6B}" srcOrd="2" destOrd="0" presId="urn:microsoft.com/office/officeart/2005/8/layout/orgChart1"/>
    <dgm:cxn modelId="{3F4C9421-4E4A-4AF5-A118-D351343C78BE}" type="presParOf" srcId="{F6936ACC-25CB-4E8B-8058-72A94D54ECB8}" destId="{67FF9A3A-E8B7-4B07-A760-0D5A48243D38}" srcOrd="2" destOrd="0" presId="urn:microsoft.com/office/officeart/2005/8/layout/orgChart1"/>
    <dgm:cxn modelId="{63F22E5D-3591-41E4-9F9A-46E9CBE78574}" type="presParOf" srcId="{6105A32C-64D5-4E29-933B-B14BFCE7DE31}" destId="{5758CFFE-F129-4637-8873-4B55D03451FA}" srcOrd="4" destOrd="0" presId="urn:microsoft.com/office/officeart/2005/8/layout/orgChart1"/>
    <dgm:cxn modelId="{43B04E1E-D8D2-4B1E-A479-2C5E27C5E748}" type="presParOf" srcId="{6105A32C-64D5-4E29-933B-B14BFCE7DE31}" destId="{302D1151-42E3-4E2E-AC26-C6706420218A}" srcOrd="5" destOrd="0" presId="urn:microsoft.com/office/officeart/2005/8/layout/orgChart1"/>
    <dgm:cxn modelId="{B603B0D1-F47A-4E0D-A706-010775085F68}" type="presParOf" srcId="{302D1151-42E3-4E2E-AC26-C6706420218A}" destId="{F7CF30FE-330F-4706-99ED-9CBC45205954}" srcOrd="0" destOrd="0" presId="urn:microsoft.com/office/officeart/2005/8/layout/orgChart1"/>
    <dgm:cxn modelId="{E486C8D2-0207-412E-9D95-868AAA1561BE}" type="presParOf" srcId="{F7CF30FE-330F-4706-99ED-9CBC45205954}" destId="{3B17BD21-A0AA-4471-9AAB-687F4C3C2571}" srcOrd="0" destOrd="0" presId="urn:microsoft.com/office/officeart/2005/8/layout/orgChart1"/>
    <dgm:cxn modelId="{8557B0D2-5AB5-40AA-A45E-4405852C906B}" type="presParOf" srcId="{F7CF30FE-330F-4706-99ED-9CBC45205954}" destId="{2D5D83A1-104D-484A-AEF2-1B96D67BCE5A}" srcOrd="1" destOrd="0" presId="urn:microsoft.com/office/officeart/2005/8/layout/orgChart1"/>
    <dgm:cxn modelId="{C8780D77-D99C-4D66-B39B-F71005001CB9}" type="presParOf" srcId="{302D1151-42E3-4E2E-AC26-C6706420218A}" destId="{17780A75-08EC-4B13-AEC2-DB1802280068}" srcOrd="1" destOrd="0" presId="urn:microsoft.com/office/officeart/2005/8/layout/orgChart1"/>
    <dgm:cxn modelId="{C47A1121-3B5D-4EDA-BE7E-F965DB6E86E6}" type="presParOf" srcId="{17780A75-08EC-4B13-AEC2-DB1802280068}" destId="{6415642F-89D5-4B3C-AE85-DE0F2E02E657}" srcOrd="0" destOrd="0" presId="urn:microsoft.com/office/officeart/2005/8/layout/orgChart1"/>
    <dgm:cxn modelId="{417F0562-48EA-41A9-9728-62E6FA8F5B7E}" type="presParOf" srcId="{17780A75-08EC-4B13-AEC2-DB1802280068}" destId="{C90FADA6-D8F1-4C69-ABE6-26D5A6ABF19E}" srcOrd="1" destOrd="0" presId="urn:microsoft.com/office/officeart/2005/8/layout/orgChart1"/>
    <dgm:cxn modelId="{27860234-8E56-4EB8-A33A-8E16D718AAE5}" type="presParOf" srcId="{C90FADA6-D8F1-4C69-ABE6-26D5A6ABF19E}" destId="{0A5AB139-753E-435B-998F-D56365768250}" srcOrd="0" destOrd="0" presId="urn:microsoft.com/office/officeart/2005/8/layout/orgChart1"/>
    <dgm:cxn modelId="{2CB4A0ED-071B-4CE2-B8E4-B1DADEEC5F63}" type="presParOf" srcId="{0A5AB139-753E-435B-998F-D56365768250}" destId="{CBC0B560-6732-44AA-B87A-8CE3ED308336}" srcOrd="0" destOrd="0" presId="urn:microsoft.com/office/officeart/2005/8/layout/orgChart1"/>
    <dgm:cxn modelId="{C0923476-2539-4621-B5F4-8CD020D1D979}" type="presParOf" srcId="{0A5AB139-753E-435B-998F-D56365768250}" destId="{048C4E95-4773-4BE1-82D8-D3002895EE90}" srcOrd="1" destOrd="0" presId="urn:microsoft.com/office/officeart/2005/8/layout/orgChart1"/>
    <dgm:cxn modelId="{B6E3F3DC-1DF5-48B3-BD96-00364FCA43C7}" type="presParOf" srcId="{C90FADA6-D8F1-4C69-ABE6-26D5A6ABF19E}" destId="{701A6A53-9255-4C67-9443-19A88AF1E4C8}" srcOrd="1" destOrd="0" presId="urn:microsoft.com/office/officeart/2005/8/layout/orgChart1"/>
    <dgm:cxn modelId="{9DD62A1E-C51B-4DC8-81A5-9CFF679AD414}" type="presParOf" srcId="{C90FADA6-D8F1-4C69-ABE6-26D5A6ABF19E}" destId="{25739CFC-6A70-4BA8-961A-9B0EBD4ADD66}" srcOrd="2" destOrd="0" presId="urn:microsoft.com/office/officeart/2005/8/layout/orgChart1"/>
    <dgm:cxn modelId="{8D174B47-6A57-4811-86D5-1E5D4806E53D}" type="presParOf" srcId="{17780A75-08EC-4B13-AEC2-DB1802280068}" destId="{EB7058F0-5B58-41D7-AEC2-E67767D0C201}" srcOrd="2" destOrd="0" presId="urn:microsoft.com/office/officeart/2005/8/layout/orgChart1"/>
    <dgm:cxn modelId="{3F3955C7-056C-4262-92DA-C3AE72BA62F1}" type="presParOf" srcId="{17780A75-08EC-4B13-AEC2-DB1802280068}" destId="{55E032CA-E719-4240-8452-157A3EFFD189}" srcOrd="3" destOrd="0" presId="urn:microsoft.com/office/officeart/2005/8/layout/orgChart1"/>
    <dgm:cxn modelId="{3179B322-CC23-4F34-BC38-44CBC0E721E2}" type="presParOf" srcId="{55E032CA-E719-4240-8452-157A3EFFD189}" destId="{050F0C85-94F4-4F15-AAF2-6806AF7E391F}" srcOrd="0" destOrd="0" presId="urn:microsoft.com/office/officeart/2005/8/layout/orgChart1"/>
    <dgm:cxn modelId="{48A74A58-3ABD-4D37-AF92-AB0335F2E1FF}" type="presParOf" srcId="{050F0C85-94F4-4F15-AAF2-6806AF7E391F}" destId="{0923A82C-3D46-43F0-898B-3197BED7B373}" srcOrd="0" destOrd="0" presId="urn:microsoft.com/office/officeart/2005/8/layout/orgChart1"/>
    <dgm:cxn modelId="{23745106-67F4-47F1-BD13-BD5A9A2BEC6A}" type="presParOf" srcId="{050F0C85-94F4-4F15-AAF2-6806AF7E391F}" destId="{4A2CC196-AB3E-4FC3-976C-35BA0D9912E8}" srcOrd="1" destOrd="0" presId="urn:microsoft.com/office/officeart/2005/8/layout/orgChart1"/>
    <dgm:cxn modelId="{5199471E-B89B-4D8E-B452-72FA9305B375}" type="presParOf" srcId="{55E032CA-E719-4240-8452-157A3EFFD189}" destId="{A3D0E32B-692E-4B6A-9A32-DB48D10BEB59}" srcOrd="1" destOrd="0" presId="urn:microsoft.com/office/officeart/2005/8/layout/orgChart1"/>
    <dgm:cxn modelId="{C2738022-978C-4307-9A70-81D1F306573A}" type="presParOf" srcId="{55E032CA-E719-4240-8452-157A3EFFD189}" destId="{DD4C0D3B-4092-4F00-AE2B-533AEAF300A1}" srcOrd="2" destOrd="0" presId="urn:microsoft.com/office/officeart/2005/8/layout/orgChart1"/>
    <dgm:cxn modelId="{F6565986-DEA5-43B6-A491-B73068F144FE}" type="presParOf" srcId="{302D1151-42E3-4E2E-AC26-C6706420218A}" destId="{C06F07BC-3616-4C99-A08C-5800DF8E8883}" srcOrd="2" destOrd="0" presId="urn:microsoft.com/office/officeart/2005/8/layout/orgChart1"/>
    <dgm:cxn modelId="{6DE1D864-7212-417D-A3CF-5E8BA6C2FA64}" type="presParOf" srcId="{00B08E0D-A49F-45E1-901D-BFE7435A12CD}" destId="{55A87C99-742D-4A9C-9A75-60D73627244F}" srcOrd="2" destOrd="0" presId="urn:microsoft.com/office/officeart/2005/8/layout/orgChart1"/>
  </dgm:cxnLst>
  <dgm:bg>
    <a:solidFill>
      <a:schemeClr val="accent3">
        <a:lumMod val="20000"/>
        <a:lumOff val="80000"/>
      </a:schemeClr>
    </a:solidFill>
  </dgm:bg>
  <dgm:whole>
    <a:ln>
      <a:solidFill>
        <a:schemeClr val="accent3">
          <a:lumMod val="75000"/>
        </a:schemeClr>
      </a:solidFill>
    </a:ln>
  </dgm:whole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7058F0-5B58-41D7-AEC2-E67767D0C201}">
      <dsp:nvSpPr>
        <dsp:cNvPr id="0" name=""/>
        <dsp:cNvSpPr/>
      </dsp:nvSpPr>
      <dsp:spPr>
        <a:xfrm>
          <a:off x="4652404" y="2134351"/>
          <a:ext cx="264561" cy="2063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579"/>
              </a:lnTo>
              <a:lnTo>
                <a:pt x="264561" y="2063579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5642F-89D5-4B3C-AE85-DE0F2E02E657}">
      <dsp:nvSpPr>
        <dsp:cNvPr id="0" name=""/>
        <dsp:cNvSpPr/>
      </dsp:nvSpPr>
      <dsp:spPr>
        <a:xfrm>
          <a:off x="4652404" y="2134351"/>
          <a:ext cx="264561" cy="811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322"/>
              </a:lnTo>
              <a:lnTo>
                <a:pt x="264561" y="811322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8CFFE-F129-4637-8873-4B55D03451FA}">
      <dsp:nvSpPr>
        <dsp:cNvPr id="0" name=""/>
        <dsp:cNvSpPr/>
      </dsp:nvSpPr>
      <dsp:spPr>
        <a:xfrm>
          <a:off x="3223772" y="882094"/>
          <a:ext cx="2134129" cy="370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93"/>
              </a:lnTo>
              <a:lnTo>
                <a:pt x="2134129" y="185193"/>
              </a:lnTo>
              <a:lnTo>
                <a:pt x="2134129" y="37038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C581F-141A-4DE9-A171-42B2E04CEFE1}">
      <dsp:nvSpPr>
        <dsp:cNvPr id="0" name=""/>
        <dsp:cNvSpPr/>
      </dsp:nvSpPr>
      <dsp:spPr>
        <a:xfrm>
          <a:off x="2518274" y="2134351"/>
          <a:ext cx="264561" cy="3315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5837"/>
              </a:lnTo>
              <a:lnTo>
                <a:pt x="264561" y="3315837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3102D-6725-4E87-97F1-4BC9D0DB6F69}">
      <dsp:nvSpPr>
        <dsp:cNvPr id="0" name=""/>
        <dsp:cNvSpPr/>
      </dsp:nvSpPr>
      <dsp:spPr>
        <a:xfrm>
          <a:off x="2518274" y="2134351"/>
          <a:ext cx="264561" cy="2063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579"/>
              </a:lnTo>
              <a:lnTo>
                <a:pt x="264561" y="2063579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7FBCC-EC8A-4432-905F-E08A2288F666}">
      <dsp:nvSpPr>
        <dsp:cNvPr id="0" name=""/>
        <dsp:cNvSpPr/>
      </dsp:nvSpPr>
      <dsp:spPr>
        <a:xfrm>
          <a:off x="2518274" y="2134351"/>
          <a:ext cx="264561" cy="811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322"/>
              </a:lnTo>
              <a:lnTo>
                <a:pt x="264561" y="811322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5F6EF-3611-4942-98F4-EF7ADE1EDA76}">
      <dsp:nvSpPr>
        <dsp:cNvPr id="0" name=""/>
        <dsp:cNvSpPr/>
      </dsp:nvSpPr>
      <dsp:spPr>
        <a:xfrm>
          <a:off x="3178052" y="882094"/>
          <a:ext cx="91440" cy="370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038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9F069-DA79-40BF-B60A-54333F560310}">
      <dsp:nvSpPr>
        <dsp:cNvPr id="0" name=""/>
        <dsp:cNvSpPr/>
      </dsp:nvSpPr>
      <dsp:spPr>
        <a:xfrm>
          <a:off x="384145" y="2134351"/>
          <a:ext cx="264561" cy="811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322"/>
              </a:lnTo>
              <a:lnTo>
                <a:pt x="264561" y="811322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028E3-0CE4-47B1-A5AF-A07C1B908F59}">
      <dsp:nvSpPr>
        <dsp:cNvPr id="0" name=""/>
        <dsp:cNvSpPr/>
      </dsp:nvSpPr>
      <dsp:spPr>
        <a:xfrm>
          <a:off x="1089642" y="882094"/>
          <a:ext cx="2134129" cy="370386"/>
        </a:xfrm>
        <a:custGeom>
          <a:avLst/>
          <a:gdLst/>
          <a:ahLst/>
          <a:cxnLst/>
          <a:rect l="0" t="0" r="0" b="0"/>
          <a:pathLst>
            <a:path>
              <a:moveTo>
                <a:pt x="2134129" y="0"/>
              </a:moveTo>
              <a:lnTo>
                <a:pt x="2134129" y="185193"/>
              </a:lnTo>
              <a:lnTo>
                <a:pt x="0" y="185193"/>
              </a:lnTo>
              <a:lnTo>
                <a:pt x="0" y="37038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AF6BB-3BEE-43D7-A9A9-78C1636B8B10}">
      <dsp:nvSpPr>
        <dsp:cNvPr id="0" name=""/>
        <dsp:cNvSpPr/>
      </dsp:nvSpPr>
      <dsp:spPr>
        <a:xfrm>
          <a:off x="1387274" y="222"/>
          <a:ext cx="3672995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Home Page</a:t>
          </a:r>
        </a:p>
      </dsp:txBody>
      <dsp:txXfrm>
        <a:off x="1387274" y="222"/>
        <a:ext cx="3672995" cy="881871"/>
      </dsp:txXfrm>
    </dsp:sp>
    <dsp:sp modelId="{CDFBE150-E8E7-43D6-9CA4-FAE2F364EECE}">
      <dsp:nvSpPr>
        <dsp:cNvPr id="0" name=""/>
        <dsp:cNvSpPr/>
      </dsp:nvSpPr>
      <dsp:spPr>
        <a:xfrm>
          <a:off x="207770" y="1252480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Major Topic 1</a:t>
          </a:r>
        </a:p>
      </dsp:txBody>
      <dsp:txXfrm>
        <a:off x="207770" y="1252480"/>
        <a:ext cx="1763743" cy="881871"/>
      </dsp:txXfrm>
    </dsp:sp>
    <dsp:sp modelId="{E0F1AF8A-814F-4F5B-86A7-6D28D17B74C5}">
      <dsp:nvSpPr>
        <dsp:cNvPr id="0" name=""/>
        <dsp:cNvSpPr/>
      </dsp:nvSpPr>
      <dsp:spPr>
        <a:xfrm>
          <a:off x="648706" y="2504738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648706" y="2504738"/>
        <a:ext cx="1763743" cy="881871"/>
      </dsp:txXfrm>
    </dsp:sp>
    <dsp:sp modelId="{96568545-BB09-464D-AEC6-0F3E769C2715}">
      <dsp:nvSpPr>
        <dsp:cNvPr id="0" name=""/>
        <dsp:cNvSpPr/>
      </dsp:nvSpPr>
      <dsp:spPr>
        <a:xfrm>
          <a:off x="2341900" y="1252480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Major</a:t>
          </a:r>
          <a:r>
            <a:rPr lang="en-US" sz="1800" kern="1200">
              <a:latin typeface="Adobe Fan Heiti Std B" pitchFamily="34" charset="-128"/>
              <a:ea typeface="Adobe Fan Heiti Std B" pitchFamily="34" charset="-128"/>
            </a:rPr>
            <a:t> </a:t>
          </a: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Topic 2</a:t>
          </a:r>
        </a:p>
      </dsp:txBody>
      <dsp:txXfrm>
        <a:off x="2341900" y="1252480"/>
        <a:ext cx="1763743" cy="881871"/>
      </dsp:txXfrm>
    </dsp:sp>
    <dsp:sp modelId="{E785D6DE-D4E7-435E-B7AB-D4052226CFE5}">
      <dsp:nvSpPr>
        <dsp:cNvPr id="0" name=""/>
        <dsp:cNvSpPr/>
      </dsp:nvSpPr>
      <dsp:spPr>
        <a:xfrm>
          <a:off x="2782836" y="2504738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2782836" y="2504738"/>
        <a:ext cx="1763743" cy="881871"/>
      </dsp:txXfrm>
    </dsp:sp>
    <dsp:sp modelId="{9CFCDA34-BFA3-47B7-A3EF-8BFCCC1DB91C}">
      <dsp:nvSpPr>
        <dsp:cNvPr id="0" name=""/>
        <dsp:cNvSpPr/>
      </dsp:nvSpPr>
      <dsp:spPr>
        <a:xfrm>
          <a:off x="2782836" y="3756996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2782836" y="3756996"/>
        <a:ext cx="1763743" cy="881871"/>
      </dsp:txXfrm>
    </dsp:sp>
    <dsp:sp modelId="{24A5E0E8-42CD-4527-9D45-70281B2966A7}">
      <dsp:nvSpPr>
        <dsp:cNvPr id="0" name=""/>
        <dsp:cNvSpPr/>
      </dsp:nvSpPr>
      <dsp:spPr>
        <a:xfrm>
          <a:off x="2782836" y="5009253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2782836" y="5009253"/>
        <a:ext cx="1763743" cy="881871"/>
      </dsp:txXfrm>
    </dsp:sp>
    <dsp:sp modelId="{3B17BD21-A0AA-4471-9AAB-687F4C3C2571}">
      <dsp:nvSpPr>
        <dsp:cNvPr id="0" name=""/>
        <dsp:cNvSpPr/>
      </dsp:nvSpPr>
      <dsp:spPr>
        <a:xfrm>
          <a:off x="4476029" y="1252480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Major Topic 3</a:t>
          </a:r>
        </a:p>
      </dsp:txBody>
      <dsp:txXfrm>
        <a:off x="4476029" y="1252480"/>
        <a:ext cx="1763743" cy="881871"/>
      </dsp:txXfrm>
    </dsp:sp>
    <dsp:sp modelId="{CBC0B560-6732-44AA-B87A-8CE3ED308336}">
      <dsp:nvSpPr>
        <dsp:cNvPr id="0" name=""/>
        <dsp:cNvSpPr/>
      </dsp:nvSpPr>
      <dsp:spPr>
        <a:xfrm>
          <a:off x="4916965" y="2504738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4916965" y="2504738"/>
        <a:ext cx="1763743" cy="881871"/>
      </dsp:txXfrm>
    </dsp:sp>
    <dsp:sp modelId="{0923A82C-3D46-43F0-898B-3197BED7B373}">
      <dsp:nvSpPr>
        <dsp:cNvPr id="0" name=""/>
        <dsp:cNvSpPr/>
      </dsp:nvSpPr>
      <dsp:spPr>
        <a:xfrm>
          <a:off x="4916965" y="3756996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4916965" y="3756996"/>
        <a:ext cx="1763743" cy="8818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7058F0-5B58-41D7-AEC2-E67767D0C201}">
      <dsp:nvSpPr>
        <dsp:cNvPr id="0" name=""/>
        <dsp:cNvSpPr/>
      </dsp:nvSpPr>
      <dsp:spPr>
        <a:xfrm>
          <a:off x="4652404" y="2134351"/>
          <a:ext cx="264561" cy="2342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2277"/>
              </a:lnTo>
              <a:lnTo>
                <a:pt x="264561" y="2342277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5642F-89D5-4B3C-AE85-DE0F2E02E657}">
      <dsp:nvSpPr>
        <dsp:cNvPr id="0" name=""/>
        <dsp:cNvSpPr/>
      </dsp:nvSpPr>
      <dsp:spPr>
        <a:xfrm>
          <a:off x="4652404" y="2134351"/>
          <a:ext cx="264561" cy="901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608"/>
              </a:lnTo>
              <a:lnTo>
                <a:pt x="264561" y="901608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8CFFE-F129-4637-8873-4B55D03451FA}">
      <dsp:nvSpPr>
        <dsp:cNvPr id="0" name=""/>
        <dsp:cNvSpPr/>
      </dsp:nvSpPr>
      <dsp:spPr>
        <a:xfrm>
          <a:off x="3223772" y="882094"/>
          <a:ext cx="2134129" cy="370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93"/>
              </a:lnTo>
              <a:lnTo>
                <a:pt x="2134129" y="185193"/>
              </a:lnTo>
              <a:lnTo>
                <a:pt x="2134129" y="37038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C581F-141A-4DE9-A171-42B2E04CEFE1}">
      <dsp:nvSpPr>
        <dsp:cNvPr id="0" name=""/>
        <dsp:cNvSpPr/>
      </dsp:nvSpPr>
      <dsp:spPr>
        <a:xfrm>
          <a:off x="2518274" y="2134351"/>
          <a:ext cx="264561" cy="3315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5837"/>
              </a:lnTo>
              <a:lnTo>
                <a:pt x="264561" y="3315837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3102D-6725-4E87-97F1-4BC9D0DB6F69}">
      <dsp:nvSpPr>
        <dsp:cNvPr id="0" name=""/>
        <dsp:cNvSpPr/>
      </dsp:nvSpPr>
      <dsp:spPr>
        <a:xfrm>
          <a:off x="2518274" y="2134351"/>
          <a:ext cx="264561" cy="2063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579"/>
              </a:lnTo>
              <a:lnTo>
                <a:pt x="264561" y="2063579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7FBCC-EC8A-4432-905F-E08A2288F666}">
      <dsp:nvSpPr>
        <dsp:cNvPr id="0" name=""/>
        <dsp:cNvSpPr/>
      </dsp:nvSpPr>
      <dsp:spPr>
        <a:xfrm>
          <a:off x="2518274" y="2134351"/>
          <a:ext cx="264561" cy="811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322"/>
              </a:lnTo>
              <a:lnTo>
                <a:pt x="264561" y="811322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5F6EF-3611-4942-98F4-EF7ADE1EDA76}">
      <dsp:nvSpPr>
        <dsp:cNvPr id="0" name=""/>
        <dsp:cNvSpPr/>
      </dsp:nvSpPr>
      <dsp:spPr>
        <a:xfrm>
          <a:off x="3178052" y="882094"/>
          <a:ext cx="91440" cy="370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038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9F069-DA79-40BF-B60A-54333F560310}">
      <dsp:nvSpPr>
        <dsp:cNvPr id="0" name=""/>
        <dsp:cNvSpPr/>
      </dsp:nvSpPr>
      <dsp:spPr>
        <a:xfrm>
          <a:off x="384145" y="2134351"/>
          <a:ext cx="264561" cy="811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322"/>
              </a:lnTo>
              <a:lnTo>
                <a:pt x="264561" y="811322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028E3-0CE4-47B1-A5AF-A07C1B908F59}">
      <dsp:nvSpPr>
        <dsp:cNvPr id="0" name=""/>
        <dsp:cNvSpPr/>
      </dsp:nvSpPr>
      <dsp:spPr>
        <a:xfrm>
          <a:off x="1089642" y="882094"/>
          <a:ext cx="2134129" cy="370386"/>
        </a:xfrm>
        <a:custGeom>
          <a:avLst/>
          <a:gdLst/>
          <a:ahLst/>
          <a:cxnLst/>
          <a:rect l="0" t="0" r="0" b="0"/>
          <a:pathLst>
            <a:path>
              <a:moveTo>
                <a:pt x="2134129" y="0"/>
              </a:moveTo>
              <a:lnTo>
                <a:pt x="2134129" y="185193"/>
              </a:lnTo>
              <a:lnTo>
                <a:pt x="0" y="185193"/>
              </a:lnTo>
              <a:lnTo>
                <a:pt x="0" y="37038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AF6BB-3BEE-43D7-A9A9-78C1636B8B10}">
      <dsp:nvSpPr>
        <dsp:cNvPr id="0" name=""/>
        <dsp:cNvSpPr/>
      </dsp:nvSpPr>
      <dsp:spPr>
        <a:xfrm>
          <a:off x="1387274" y="222"/>
          <a:ext cx="3672995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DeLuce Art Gallery - Home Page</a:t>
          </a:r>
        </a:p>
      </dsp:txBody>
      <dsp:txXfrm>
        <a:off x="1387274" y="222"/>
        <a:ext cx="3672995" cy="881871"/>
      </dsp:txXfrm>
    </dsp:sp>
    <dsp:sp modelId="{CDFBE150-E8E7-43D6-9CA4-FAE2F364EECE}">
      <dsp:nvSpPr>
        <dsp:cNvPr id="0" name=""/>
        <dsp:cNvSpPr/>
      </dsp:nvSpPr>
      <dsp:spPr>
        <a:xfrm>
          <a:off x="207770" y="1252480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Major Topic 1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About the Artist</a:t>
          </a:r>
        </a:p>
      </dsp:txBody>
      <dsp:txXfrm>
        <a:off x="207770" y="1252480"/>
        <a:ext cx="1763743" cy="881871"/>
      </dsp:txXfrm>
    </dsp:sp>
    <dsp:sp modelId="{E0F1AF8A-814F-4F5B-86A7-6D28D17B74C5}">
      <dsp:nvSpPr>
        <dsp:cNvPr id="0" name=""/>
        <dsp:cNvSpPr/>
      </dsp:nvSpPr>
      <dsp:spPr>
        <a:xfrm>
          <a:off x="648706" y="2504738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Contact Us</a:t>
          </a:r>
        </a:p>
      </dsp:txBody>
      <dsp:txXfrm>
        <a:off x="648706" y="2504738"/>
        <a:ext cx="1763743" cy="881871"/>
      </dsp:txXfrm>
    </dsp:sp>
    <dsp:sp modelId="{96568545-BB09-464D-AEC6-0F3E769C2715}">
      <dsp:nvSpPr>
        <dsp:cNvPr id="0" name=""/>
        <dsp:cNvSpPr/>
      </dsp:nvSpPr>
      <dsp:spPr>
        <a:xfrm>
          <a:off x="2341900" y="1252480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Major</a:t>
          </a:r>
          <a:r>
            <a:rPr lang="en-US" sz="1800" kern="1200">
              <a:latin typeface="Adobe Fan Heiti Std B" pitchFamily="34" charset="-128"/>
              <a:ea typeface="Adobe Fan Heiti Std B" pitchFamily="34" charset="-128"/>
            </a:rPr>
            <a:t> </a:t>
          </a: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Topic 2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Galleries</a:t>
          </a:r>
        </a:p>
      </dsp:txBody>
      <dsp:txXfrm>
        <a:off x="2341900" y="1252480"/>
        <a:ext cx="1763743" cy="881871"/>
      </dsp:txXfrm>
    </dsp:sp>
    <dsp:sp modelId="{E785D6DE-D4E7-435E-B7AB-D4052226CFE5}">
      <dsp:nvSpPr>
        <dsp:cNvPr id="0" name=""/>
        <dsp:cNvSpPr/>
      </dsp:nvSpPr>
      <dsp:spPr>
        <a:xfrm>
          <a:off x="2782836" y="2504738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Digital Painting</a:t>
          </a:r>
        </a:p>
      </dsp:txBody>
      <dsp:txXfrm>
        <a:off x="2782836" y="2504738"/>
        <a:ext cx="1763743" cy="881871"/>
      </dsp:txXfrm>
    </dsp:sp>
    <dsp:sp modelId="{9CFCDA34-BFA3-47B7-A3EF-8BFCCC1DB91C}">
      <dsp:nvSpPr>
        <dsp:cNvPr id="0" name=""/>
        <dsp:cNvSpPr/>
      </dsp:nvSpPr>
      <dsp:spPr>
        <a:xfrm>
          <a:off x="2782836" y="3756996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Traditional Painting</a:t>
          </a:r>
        </a:p>
      </dsp:txBody>
      <dsp:txXfrm>
        <a:off x="2782836" y="3756996"/>
        <a:ext cx="1763743" cy="881871"/>
      </dsp:txXfrm>
    </dsp:sp>
    <dsp:sp modelId="{24A5E0E8-42CD-4527-9D45-70281B2966A7}">
      <dsp:nvSpPr>
        <dsp:cNvPr id="0" name=""/>
        <dsp:cNvSpPr/>
      </dsp:nvSpPr>
      <dsp:spPr>
        <a:xfrm>
          <a:off x="2782836" y="5009253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Installation Art</a:t>
          </a:r>
        </a:p>
      </dsp:txBody>
      <dsp:txXfrm>
        <a:off x="2782836" y="5009253"/>
        <a:ext cx="1763743" cy="881871"/>
      </dsp:txXfrm>
    </dsp:sp>
    <dsp:sp modelId="{3B17BD21-A0AA-4471-9AAB-687F4C3C2571}">
      <dsp:nvSpPr>
        <dsp:cNvPr id="0" name=""/>
        <dsp:cNvSpPr/>
      </dsp:nvSpPr>
      <dsp:spPr>
        <a:xfrm>
          <a:off x="4476029" y="1252480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Major Topic 3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Online Orders</a:t>
          </a:r>
        </a:p>
      </dsp:txBody>
      <dsp:txXfrm>
        <a:off x="4476029" y="1252480"/>
        <a:ext cx="1763743" cy="881871"/>
      </dsp:txXfrm>
    </dsp:sp>
    <dsp:sp modelId="{CBC0B560-6732-44AA-B87A-8CE3ED308336}">
      <dsp:nvSpPr>
        <dsp:cNvPr id="0" name=""/>
        <dsp:cNvSpPr/>
      </dsp:nvSpPr>
      <dsp:spPr>
        <a:xfrm>
          <a:off x="4916965" y="2504738"/>
          <a:ext cx="1737357" cy="1062443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Prints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dobe Fan Heiti Std B" pitchFamily="34" charset="-128"/>
              <a:ea typeface="Adobe Fan Heiti Std B" pitchFamily="34" charset="-128"/>
            </a:rPr>
            <a:t>(Etsy, Redbubble, and Shoppify)</a:t>
          </a:r>
        </a:p>
      </dsp:txBody>
      <dsp:txXfrm>
        <a:off x="4916965" y="2504738"/>
        <a:ext cx="1737357" cy="1062443"/>
      </dsp:txXfrm>
    </dsp:sp>
    <dsp:sp modelId="{0923A82C-3D46-43F0-898B-3197BED7B373}">
      <dsp:nvSpPr>
        <dsp:cNvPr id="0" name=""/>
        <dsp:cNvSpPr/>
      </dsp:nvSpPr>
      <dsp:spPr>
        <a:xfrm>
          <a:off x="4916965" y="3937568"/>
          <a:ext cx="1763743" cy="1078123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Paintings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Adobe Fan Heiti Std B" pitchFamily="34" charset="-128"/>
              <a:ea typeface="Adobe Fan Heiti Std B" pitchFamily="34" charset="-128"/>
            </a:rPr>
            <a:t>(paintings available for purchase</a:t>
          </a: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)</a:t>
          </a:r>
        </a:p>
      </dsp:txBody>
      <dsp:txXfrm>
        <a:off x="4916965" y="3937568"/>
        <a:ext cx="1763743" cy="10781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3683A-BDB7-48AD-AB31-7FB1E7EA7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MTlabuser</dc:creator>
  <cp:keywords/>
  <dc:description/>
  <cp:lastModifiedBy>Peter DeLuce</cp:lastModifiedBy>
  <cp:revision>7</cp:revision>
  <cp:lastPrinted>2019-05-07T15:19:00Z</cp:lastPrinted>
  <dcterms:created xsi:type="dcterms:W3CDTF">2019-02-19T15:54:00Z</dcterms:created>
  <dcterms:modified xsi:type="dcterms:W3CDTF">2019-05-07T15:20:00Z</dcterms:modified>
</cp:coreProperties>
</file>