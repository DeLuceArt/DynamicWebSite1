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bookmarkStart w:id="0" w:name="_GoBack"/>
      <w:bookmarkEnd w:id="0"/>
      <w:r w:rsidRPr="00BB5564">
        <w:rPr>
          <w:rFonts w:ascii="Cambria" w:eastAsia="Batang" w:hAnsi="Cambria"/>
          <w:bCs/>
        </w:rPr>
        <w:t>Objectives</w:t>
      </w:r>
      <w:r w:rsidR="005A610B">
        <w:rPr>
          <w:rFonts w:ascii="Cambria" w:eastAsia="Batang" w:hAnsi="Cambria"/>
          <w:bCs/>
        </w:rPr>
        <w:t xml:space="preserve"> (start with action verbs)</w:t>
      </w:r>
      <w:r w:rsidRPr="00BB5564">
        <w:rPr>
          <w:rFonts w:ascii="Cambria" w:eastAsia="Batang" w:hAnsi="Cambria"/>
          <w:bCs/>
        </w:rPr>
        <w:t>:</w:t>
      </w:r>
    </w:p>
    <w:p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X</w:t>
      </w:r>
    </w:p>
    <w:p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X</w:t>
      </w:r>
    </w:p>
    <w:p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X</w:t>
      </w:r>
    </w:p>
    <w:p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X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Target audience</w:t>
      </w:r>
      <w:r w:rsidR="005A610B">
        <w:rPr>
          <w:rFonts w:ascii="Cambria" w:eastAsia="Batang" w:hAnsi="Cambria"/>
          <w:bCs/>
        </w:rPr>
        <w:t xml:space="preserve"> (demographics and geographic market)</w:t>
      </w:r>
      <w:r w:rsidRPr="00BB5564">
        <w:rPr>
          <w:rFonts w:ascii="Cambria" w:eastAsia="Batang" w:hAnsi="Cambria"/>
          <w:bCs/>
        </w:rPr>
        <w:t>:</w:t>
      </w:r>
    </w:p>
    <w:p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X</w:t>
      </w:r>
    </w:p>
    <w:p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X</w:t>
      </w:r>
    </w:p>
    <w:p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X</w:t>
      </w:r>
    </w:p>
    <w:p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X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Site type: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A responsive Web site which automatically adapts to the screen size of the viewer’s device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 xml:space="preserve">A </w:t>
      </w:r>
      <w:r w:rsidR="005A610B">
        <w:rPr>
          <w:rFonts w:ascii="Cambria" w:eastAsia="Batang" w:hAnsi="Cambria"/>
          <w:bCs/>
        </w:rPr>
        <w:t>eight</w:t>
      </w:r>
      <w:r w:rsidRPr="00BB5564">
        <w:rPr>
          <w:rFonts w:ascii="Cambria" w:eastAsia="Batang" w:hAnsi="Cambria"/>
          <w:bCs/>
        </w:rPr>
        <w:t xml:space="preserve">-page or more hierarchical Web site, hand-coded in </w:t>
      </w:r>
      <w:r w:rsidR="003C023D">
        <w:rPr>
          <w:rFonts w:ascii="Cambria" w:eastAsia="Batang" w:hAnsi="Cambria"/>
          <w:bCs/>
          <w:i/>
        </w:rPr>
        <w:t>Adobe Brackets</w:t>
      </w:r>
      <w:r w:rsidRPr="00BB5564">
        <w:rPr>
          <w:rFonts w:ascii="Cambria" w:eastAsia="Batang" w:hAnsi="Cambria"/>
          <w:bCs/>
        </w:rPr>
        <w:t xml:space="preserve"> using the latest HTML5 and CSS3 tools</w:t>
      </w:r>
      <w:r w:rsidR="005A610B">
        <w:rPr>
          <w:rFonts w:ascii="Cambria" w:eastAsia="Batang" w:hAnsi="Cambria"/>
          <w:bCs/>
        </w:rPr>
        <w:t xml:space="preserve"> and the </w:t>
      </w:r>
      <w:r w:rsidR="005A610B">
        <w:rPr>
          <w:rFonts w:ascii="Cambria" w:eastAsia="Batang" w:hAnsi="Cambria"/>
          <w:bCs/>
          <w:i/>
        </w:rPr>
        <w:t>Bootstrap 4</w:t>
      </w:r>
      <w:r w:rsidR="005A610B">
        <w:rPr>
          <w:rFonts w:ascii="Cambria" w:eastAsia="Batang" w:hAnsi="Cambria"/>
          <w:bCs/>
        </w:rPr>
        <w:t xml:space="preserve"> CSS framework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corresponding social media pages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helpful external Web sites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Contact form so no internal email addresses are revealed to visitor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 xml:space="preserve">No </w:t>
      </w:r>
      <w:r w:rsidR="009B43C3" w:rsidRPr="00BB5564">
        <w:rPr>
          <w:rFonts w:ascii="Cambria" w:eastAsia="Batang" w:hAnsi="Cambria"/>
          <w:bCs/>
        </w:rPr>
        <w:t>ecommerce</w:t>
      </w:r>
      <w:r w:rsidRPr="00BB5564">
        <w:rPr>
          <w:rFonts w:ascii="Cambria" w:eastAsia="Batang" w:hAnsi="Cambria"/>
          <w:bCs/>
        </w:rPr>
        <w:t xml:space="preserve"> requirements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Budget:</w:t>
      </w:r>
    </w:p>
    <w:p w:rsidR="00220A32" w:rsidRPr="00BB5564" w:rsidRDefault="00220A32" w:rsidP="00220A32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Not applicable for student project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Timeline: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  <w:t>[</w:t>
      </w:r>
      <w:r w:rsidR="00711C18" w:rsidRPr="00BB5564">
        <w:rPr>
          <w:rFonts w:ascii="Cambria" w:eastAsia="Batang" w:hAnsi="Cambria"/>
          <w:bCs/>
        </w:rPr>
        <w:t xml:space="preserve"> </w:t>
      </w:r>
      <w:r w:rsidR="009B43C3" w:rsidRPr="00BB5564">
        <w:rPr>
          <w:rFonts w:ascii="Cambria" w:eastAsia="Batang" w:hAnsi="Cambria"/>
          <w:bCs/>
        </w:rPr>
        <w:t>Insert</w:t>
      </w:r>
      <w:r w:rsidRPr="00BB5564">
        <w:rPr>
          <w:rFonts w:ascii="Cambria" w:eastAsia="Batang" w:hAnsi="Cambria"/>
          <w:bCs/>
        </w:rPr>
        <w:t xml:space="preserve"> table here with major deadlines and deliverables from Class Schedule</w:t>
      </w:r>
      <w:r w:rsidR="00711C18" w:rsidRPr="00BB5564">
        <w:rPr>
          <w:rFonts w:ascii="Cambria" w:eastAsia="Batang" w:hAnsi="Cambria"/>
          <w:bCs/>
        </w:rPr>
        <w:t xml:space="preserve"> </w:t>
      </w:r>
      <w:r w:rsidRPr="00BB5564">
        <w:rPr>
          <w:rFonts w:ascii="Cambria" w:eastAsia="Batang" w:hAnsi="Cambria"/>
          <w:bCs/>
        </w:rPr>
        <w:t>]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Client contact info: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711C18" w:rsidRPr="00BB5564">
        <w:rPr>
          <w:rFonts w:ascii="Cambria" w:eastAsia="Batang" w:hAnsi="Cambria"/>
          <w:bCs/>
        </w:rPr>
        <w:t>X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711C18" w:rsidRPr="00BB5564">
        <w:rPr>
          <w:rFonts w:ascii="Cambria" w:eastAsia="Batang" w:hAnsi="Cambria"/>
          <w:bCs/>
        </w:rPr>
        <w:t>X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711C18" w:rsidRPr="00BB5564">
        <w:rPr>
          <w:rFonts w:ascii="Cambria" w:eastAsia="Batang" w:hAnsi="Cambria"/>
          <w:bCs/>
        </w:rPr>
        <w:t>X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711C18" w:rsidRPr="00BB5564">
        <w:rPr>
          <w:rFonts w:ascii="Cambria" w:eastAsia="Batang" w:hAnsi="Cambria"/>
          <w:bCs/>
        </w:rPr>
        <w:t>X</w:t>
      </w:r>
    </w:p>
    <w:p w:rsidR="00220A32" w:rsidRPr="00BB5564" w:rsidRDefault="001F07F3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711C18" w:rsidRPr="00BB5564">
        <w:rPr>
          <w:rFonts w:ascii="Cambria" w:eastAsia="Batang" w:hAnsi="Cambria"/>
          <w:bCs/>
        </w:rPr>
        <w:t>X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  <w:u w:val="single"/>
        </w:rPr>
      </w:pPr>
      <w:r w:rsidRPr="00BB5564">
        <w:rPr>
          <w:rFonts w:ascii="Cambria" w:eastAsia="Batang" w:hAnsi="Cambria"/>
          <w:bCs/>
        </w:rPr>
        <w:tab/>
      </w:r>
      <w:r w:rsidR="00711C18" w:rsidRPr="00BB5564">
        <w:rPr>
          <w:rFonts w:ascii="Cambria" w:eastAsia="Batang" w:hAnsi="Cambria"/>
          <w:bCs/>
          <w:u w:val="single"/>
        </w:rPr>
        <w:t>y@y.com</w:t>
      </w:r>
    </w:p>
    <w:p w:rsidR="00220A32" w:rsidRPr="00BB5564" w:rsidRDefault="00220A32" w:rsidP="00220A32">
      <w:pPr>
        <w:rPr>
          <w:rFonts w:ascii="Cambria" w:eastAsia="Batang" w:hAnsi="Cambria"/>
          <w:bCs/>
        </w:rPr>
      </w:pPr>
    </w:p>
    <w:p w:rsidR="00220A32" w:rsidRPr="00BB5564" w:rsidRDefault="00220A32" w:rsidP="00220A32">
      <w:pPr>
        <w:rPr>
          <w:rFonts w:ascii="Cambria" w:eastAsia="Batang" w:hAnsi="Cambria"/>
          <w:b/>
          <w:bCs/>
          <w:smallCaps/>
          <w:sz w:val="28"/>
        </w:rPr>
      </w:pPr>
    </w:p>
    <w:p w:rsidR="0036692C" w:rsidRPr="00BB5564" w:rsidRDefault="0036692C">
      <w:pPr>
        <w:rPr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br w:type="page"/>
      </w:r>
    </w:p>
    <w:p w:rsidR="00220A32" w:rsidDel="00BC4C11" w:rsidRDefault="006D7086" w:rsidP="00220A32">
      <w:pPr>
        <w:jc w:val="center"/>
        <w:rPr>
          <w:del w:id="1" w:author="MTlabuser" w:date="2019-01-22T13:34:00Z"/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lastRenderedPageBreak/>
        <w:t>Topical Site Map</w:t>
      </w:r>
    </w:p>
    <w:p w:rsidR="00BC4C11" w:rsidRPr="00BB5564" w:rsidRDefault="00BC4C11" w:rsidP="00BC4C11">
      <w:pPr>
        <w:jc w:val="center"/>
        <w:rPr>
          <w:rFonts w:ascii="Cambria" w:eastAsia="Batang" w:hAnsi="Cambria"/>
          <w:b/>
          <w:bCs/>
          <w:smallCaps/>
          <w:sz w:val="40"/>
        </w:rPr>
      </w:pPr>
    </w:p>
    <w:p w:rsidR="006D7086" w:rsidRPr="00BB5564" w:rsidRDefault="00220A32" w:rsidP="00220A32">
      <w:pPr>
        <w:rPr>
          <w:ins w:id="2" w:author="MTlabuser" w:date="2018-09-06T19:08:00Z"/>
          <w:rFonts w:ascii="Cambria" w:eastAsia="Batang" w:hAnsi="Cambria"/>
        </w:rPr>
      </w:pPr>
      <w:ins w:id="3" w:author="MTlabuser" w:date="2018-09-06T19:08:00Z">
        <w:r w:rsidRPr="00BB5564">
          <w:rPr>
            <w:rFonts w:ascii="Cambria" w:hAnsi="Cambria"/>
            <w:noProof/>
          </w:rPr>
          <w:drawing>
            <wp:inline distT="0" distB="0" distL="0" distR="0" wp14:anchorId="2B858DAA" wp14:editId="3D9873F2">
              <wp:extent cx="6888480" cy="5891348"/>
              <wp:effectExtent l="0" t="57150" r="26670" b="109855"/>
              <wp:docPr id="4" name="Diagram 4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8" r:lo="rId9" r:qs="rId10" r:cs="rId11"/>
                </a:graphicData>
              </a:graphic>
            </wp:inline>
          </w:drawing>
        </w:r>
      </w:ins>
    </w:p>
    <w:p w:rsidR="006D7086" w:rsidRPr="00BB5564" w:rsidRDefault="006D7086">
      <w:pPr>
        <w:rPr>
          <w:rFonts w:ascii="Cambria" w:eastAsia="Batang" w:hAnsi="Cambria"/>
        </w:rPr>
      </w:pPr>
      <w:r w:rsidRPr="00BB5564">
        <w:rPr>
          <w:rFonts w:ascii="Cambria" w:eastAsia="Batang" w:hAnsi="Cambria"/>
        </w:rPr>
        <w:br w:type="page"/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3870"/>
      </w:tblGrid>
      <w:tr w:rsidR="00220A32" w:rsidRPr="00BB5564" w:rsidTr="00E11160">
        <w:trPr>
          <w:trHeight w:val="648"/>
          <w:tblHeader/>
        </w:trPr>
        <w:tc>
          <w:tcPr>
            <w:tcW w:w="10800" w:type="dxa"/>
            <w:gridSpan w:val="2"/>
            <w:shd w:val="clear" w:color="auto" w:fill="FBD4B4" w:themeFill="accent6" w:themeFillTint="66"/>
            <w:vAlign w:val="center"/>
          </w:tcPr>
          <w:p w:rsidR="00220A32" w:rsidRPr="00BB5564" w:rsidRDefault="006D7086" w:rsidP="006D7086">
            <w:pPr>
              <w:spacing w:after="0"/>
              <w:rPr>
                <w:rFonts w:ascii="Cambria" w:eastAsia="Batang" w:hAnsi="Cambria"/>
                <w:sz w:val="20"/>
                <w:szCs w:val="20"/>
              </w:rPr>
            </w:pPr>
            <w:r w:rsidRPr="00BB5564">
              <w:rPr>
                <w:rFonts w:ascii="Cambria" w:eastAsia="Batang" w:hAnsi="Cambria"/>
              </w:rPr>
              <w:t xml:space="preserve"> </w:t>
            </w:r>
            <w:r w:rsidR="00220A32" w:rsidRPr="00BB5564">
              <w:rPr>
                <w:rFonts w:ascii="Cambria" w:eastAsia="Batang" w:hAnsi="Cambria"/>
                <w:b/>
                <w:bCs/>
                <w:smallCaps/>
                <w:sz w:val="28"/>
              </w:rPr>
              <w:t>Table of Equivalents – Joe’s Transmission Shop</w:t>
            </w:r>
          </w:p>
        </w:tc>
      </w:tr>
      <w:tr w:rsidR="00220A32" w:rsidRPr="00BB5564" w:rsidTr="00E11160">
        <w:trPr>
          <w:trHeight w:val="648"/>
        </w:trPr>
        <w:tc>
          <w:tcPr>
            <w:tcW w:w="6930" w:type="dxa"/>
            <w:shd w:val="clear" w:color="auto" w:fill="76923C" w:themeFill="accent3" w:themeFillShade="BF"/>
            <w:vAlign w:val="center"/>
          </w:tcPr>
          <w:p w:rsidR="00220A32" w:rsidRPr="00BB5564" w:rsidRDefault="00220A32" w:rsidP="006D7086">
            <w:pPr>
              <w:tabs>
                <w:tab w:val="right" w:pos="3942"/>
                <w:tab w:val="right" w:pos="6642"/>
              </w:tabs>
              <w:spacing w:after="0"/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You </w:t>
            </w:r>
            <w:r w:rsidRPr="00BB5564">
              <w:rPr>
                <w:rFonts w:ascii="Cambria" w:hAnsi="Cambria"/>
                <w:b/>
                <w:color w:val="EAF1DD" w:themeColor="accent3" w:themeTint="33"/>
                <w:sz w:val="20"/>
                <w:szCs w:val="20"/>
              </w:rPr>
              <w:t>MUST</w:t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 use t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he pathname (folder + filename)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br/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shown in this column for credit</w:t>
            </w:r>
            <w:r w:rsidRPr="00BB5564"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  <w:t>.</w:t>
            </w:r>
          </w:p>
        </w:tc>
        <w:tc>
          <w:tcPr>
            <w:tcW w:w="3870" w:type="dxa"/>
            <w:shd w:val="clear" w:color="auto" w:fill="76923C" w:themeFill="accent3" w:themeFillShade="BF"/>
            <w:vAlign w:val="center"/>
          </w:tcPr>
          <w:p w:rsidR="00220A32" w:rsidRPr="00BB5564" w:rsidRDefault="00220A32" w:rsidP="006D7086">
            <w:pPr>
              <w:tabs>
                <w:tab w:val="right" w:pos="6642"/>
              </w:tabs>
              <w:spacing w:after="0"/>
              <w:rPr>
                <w:rFonts w:ascii="Cambria" w:eastAsia="Batang" w:hAnsi="Cambria"/>
                <w:i/>
                <w:iCs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eastAsia="Batang" w:hAnsi="Cambria"/>
                <w:color w:val="FFFFFF" w:themeColor="background1"/>
                <w:sz w:val="20"/>
                <w:szCs w:val="20"/>
              </w:rPr>
              <w:t>Corresponding HTML Page Heading</w:t>
            </w:r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6D7086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01: Project Plan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 xml:space="preserve"> 1 pathname: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  <w:t>/originals/plan.docx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</w:p>
          <w:p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/originals/plan.pdf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220A32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02: Sampler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/pages/sampler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904147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Sampler to Test CSS</w:t>
            </w:r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03: Bootstrap Overrides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/styles/overrides.css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04: Home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index.htm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[ Site Name ]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904147" w:rsidRPr="007C6DC9">
              <w:rPr>
                <w:rFonts w:ascii="Cambria" w:hAnsi="Cambria"/>
                <w:sz w:val="18"/>
                <w:szCs w:val="20"/>
              </w:rPr>
              <w:t xml:space="preserve">- 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Home</w:t>
            </w:r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05: 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E11160" w:rsidRPr="007C6DC9">
              <w:rPr>
                <w:rFonts w:ascii="Cambria" w:hAnsi="Cambria"/>
                <w:sz w:val="18"/>
                <w:szCs w:val="20"/>
              </w:rPr>
              <w:t>/pages/olist.htm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X</w:t>
            </w:r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06: Unordered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pages/ulist.htm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X</w:t>
            </w:r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07: Table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pages/table.htm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X</w:t>
            </w:r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08: Form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form.htm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X</w:t>
            </w:r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09: Gallery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gallery.htm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X</w:t>
            </w:r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10: Video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video.htm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X</w:t>
            </w:r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11: Works Cited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citations.htm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E1116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Works Cited</w:t>
            </w:r>
          </w:p>
        </w:tc>
      </w:tr>
    </w:tbl>
    <w:p w:rsidR="00220A32" w:rsidRPr="00BB5564" w:rsidRDefault="00220A32" w:rsidP="002744BD">
      <w:pPr>
        <w:tabs>
          <w:tab w:val="right" w:pos="3852"/>
          <w:tab w:val="right" w:pos="6462"/>
        </w:tabs>
        <w:rPr>
          <w:rFonts w:ascii="Cambria" w:hAnsi="Cambria"/>
          <w:sz w:val="20"/>
          <w:szCs w:val="20"/>
        </w:rPr>
        <w:sectPr w:rsidR="00220A32" w:rsidRPr="00BB5564" w:rsidSect="00220A32">
          <w:headerReference w:type="default" r:id="rId13"/>
          <w:footerReference w:type="default" r:id="rId14"/>
          <w:type w:val="continuous"/>
          <w:pgSz w:w="12240" w:h="15840"/>
          <w:pgMar w:top="720" w:right="720" w:bottom="864" w:left="720" w:header="720" w:footer="720" w:gutter="0"/>
          <w:cols w:space="720"/>
          <w:docGrid w:linePitch="360"/>
        </w:sectPr>
      </w:pPr>
    </w:p>
    <w:p w:rsidR="003E6B30" w:rsidRPr="00BB5564" w:rsidRDefault="003E6B30" w:rsidP="00776EF5">
      <w:pPr>
        <w:rPr>
          <w:rFonts w:ascii="Cambria" w:hAnsi="Cambria" w:cs="Times New Roman"/>
        </w:rPr>
      </w:pPr>
    </w:p>
    <w:sectPr w:rsidR="003E6B30" w:rsidRPr="00BB5564" w:rsidSect="00220A32">
      <w:type w:val="continuous"/>
      <w:pgSz w:w="12240" w:h="15840"/>
      <w:pgMar w:top="720" w:right="720" w:bottom="86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A2" w:rsidRDefault="00B317A2" w:rsidP="00A510D5">
      <w:pPr>
        <w:spacing w:after="0" w:line="240" w:lineRule="auto"/>
      </w:pPr>
      <w:r>
        <w:separator/>
      </w:r>
    </w:p>
  </w:endnote>
  <w:endnote w:type="continuationSeparator" w:id="0">
    <w:p w:rsidR="00B317A2" w:rsidRDefault="00B317A2" w:rsidP="00A510D5">
      <w:pPr>
        <w:spacing w:after="0" w:line="240" w:lineRule="auto"/>
      </w:pPr>
      <w:r>
        <w:continuationSeparator/>
      </w:r>
    </w:p>
  </w:endnote>
  <w:endnote w:type="continuationNotice" w:id="1">
    <w:p w:rsidR="009D6444" w:rsidRDefault="009D64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052" w:rsidRPr="00FA4C29" w:rsidRDefault="003C023D" w:rsidP="00DC6052">
    <w:pPr>
      <w:pStyle w:val="Footer"/>
      <w:pBdr>
        <w:top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Copyright © 2019</w:t>
    </w:r>
    <w:r w:rsidR="00DC6052" w:rsidRPr="00FA4C29">
      <w:rPr>
        <w:rFonts w:ascii="Times New Roman" w:hAnsi="Times New Roman" w:cs="Times New Roman"/>
      </w:rPr>
      <w:t xml:space="preserve"> by </w:t>
    </w:r>
    <w:r w:rsidR="0036692C">
      <w:rPr>
        <w:rFonts w:ascii="Times New Roman" w:hAnsi="Times New Roman" w:cs="Times New Roman"/>
      </w:rPr>
      <w:t>[ Your Name ]</w:t>
    </w:r>
    <w:r w:rsidR="00DC6052" w:rsidRPr="00FA4C29">
      <w:rPr>
        <w:rFonts w:ascii="Times New Roman" w:hAnsi="Times New Roman" w:cs="Times New Roman"/>
      </w:rPr>
      <w:t xml:space="preserve"> • All Rights Reserved</w:t>
    </w:r>
    <w:r w:rsidR="00DC6052" w:rsidRPr="00FA4C29">
      <w:rPr>
        <w:rFonts w:ascii="Times New Roman" w:hAnsi="Times New Roman" w:cs="Times New Roman"/>
      </w:rPr>
      <w:ptab w:relativeTo="margin" w:alignment="right" w:leader="none"/>
    </w:r>
    <w:r w:rsidR="00DC6052" w:rsidRPr="00FA4C29">
      <w:rPr>
        <w:rFonts w:ascii="Times New Roman" w:hAnsi="Times New Roman" w:cs="Times New Roman"/>
      </w:rPr>
      <w:t xml:space="preserve">Page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PAGE  \* Arabic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DA55E3">
      <w:rPr>
        <w:rFonts w:ascii="Times New Roman" w:hAnsi="Times New Roman" w:cs="Times New Roman"/>
        <w:noProof/>
      </w:rPr>
      <w:t>1</w:t>
    </w:r>
    <w:r w:rsidR="00DC6052" w:rsidRPr="00FA4C29">
      <w:rPr>
        <w:rFonts w:ascii="Times New Roman" w:hAnsi="Times New Roman" w:cs="Times New Roman"/>
      </w:rPr>
      <w:fldChar w:fldCharType="end"/>
    </w:r>
    <w:r w:rsidR="00DC6052" w:rsidRPr="00FA4C29">
      <w:rPr>
        <w:rFonts w:ascii="Times New Roman" w:hAnsi="Times New Roman" w:cs="Times New Roman"/>
      </w:rPr>
      <w:t xml:space="preserve"> of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NUMPAGES 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DA55E3">
      <w:rPr>
        <w:rFonts w:ascii="Times New Roman" w:hAnsi="Times New Roman" w:cs="Times New Roman"/>
        <w:noProof/>
      </w:rPr>
      <w:t>1</w:t>
    </w:r>
    <w:r w:rsidR="00DC6052" w:rsidRPr="00FA4C29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A2" w:rsidRDefault="00B317A2" w:rsidP="00A510D5">
      <w:pPr>
        <w:spacing w:after="0" w:line="240" w:lineRule="auto"/>
      </w:pPr>
      <w:r>
        <w:separator/>
      </w:r>
    </w:p>
  </w:footnote>
  <w:footnote w:type="continuationSeparator" w:id="0">
    <w:p w:rsidR="00B317A2" w:rsidRDefault="00B317A2" w:rsidP="00A510D5">
      <w:pPr>
        <w:spacing w:after="0" w:line="240" w:lineRule="auto"/>
      </w:pPr>
      <w:r>
        <w:continuationSeparator/>
      </w:r>
    </w:p>
  </w:footnote>
  <w:footnote w:type="continuationNotice" w:id="1">
    <w:p w:rsidR="009D6444" w:rsidRDefault="009D64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15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25"/>
      <w:gridCol w:w="8190"/>
    </w:tblGrid>
    <w:tr w:rsidR="00A510D5" w:rsidRPr="00BB5564" w:rsidTr="00DC6052">
      <w:trPr>
        <w:trHeight w:hRule="exact" w:val="730"/>
      </w:trPr>
      <w:tc>
        <w:tcPr>
          <w:tcW w:w="2725" w:type="dxa"/>
          <w:vMerge w:val="restart"/>
          <w:shd w:val="clear" w:color="auto" w:fill="auto"/>
        </w:tcPr>
        <w:p w:rsidR="00FA4C29" w:rsidRPr="00BB5564" w:rsidRDefault="00091556" w:rsidP="00FA4C29">
          <w:pPr>
            <w:pStyle w:val="Header"/>
            <w:jc w:val="center"/>
            <w:rPr>
              <w:rFonts w:asciiTheme="majorHAnsi" w:hAnsiTheme="majorHAnsi" w:cs="Times New Roman"/>
              <w:sz w:val="60"/>
              <w:szCs w:val="60"/>
            </w:rPr>
          </w:pPr>
          <w:r w:rsidRPr="00BB5564">
            <w:rPr>
              <w:rFonts w:asciiTheme="majorHAnsi" w:hAnsiTheme="majorHAnsi" w:cs="Times New Roman"/>
              <w:sz w:val="60"/>
              <w:szCs w:val="60"/>
            </w:rPr>
            <w:t>WEB125</w:t>
          </w:r>
        </w:p>
        <w:p w:rsidR="00FA4C29" w:rsidRPr="00BB5564" w:rsidRDefault="00091556" w:rsidP="005947EE">
          <w:pPr>
            <w:pStyle w:val="Header"/>
            <w:jc w:val="center"/>
            <w:rPr>
              <w:rFonts w:asciiTheme="majorHAnsi" w:hAnsiTheme="majorHAnsi" w:cs="Times New Roman"/>
              <w:sz w:val="20"/>
            </w:rPr>
          </w:pPr>
          <w:r w:rsidRPr="00BB5564">
            <w:rPr>
              <w:rFonts w:asciiTheme="majorHAnsi" w:hAnsiTheme="majorHAnsi" w:cs="Times New Roman"/>
              <w:sz w:val="20"/>
            </w:rPr>
            <w:t>HTML &amp; CSS</w:t>
          </w:r>
        </w:p>
        <w:p w:rsidR="00510482" w:rsidRPr="00BB5564" w:rsidRDefault="003C023D" w:rsidP="00CB0047">
          <w:pPr>
            <w:pStyle w:val="Header"/>
            <w:jc w:val="center"/>
            <w:rPr>
              <w:rFonts w:asciiTheme="majorHAnsi" w:hAnsiTheme="majorHAnsi" w:cs="Times New Roman"/>
            </w:rPr>
          </w:pPr>
          <w:r>
            <w:rPr>
              <w:rFonts w:asciiTheme="majorHAnsi" w:hAnsiTheme="majorHAnsi" w:cs="Times New Roman"/>
              <w:i/>
              <w:sz w:val="20"/>
            </w:rPr>
            <w:t>Spring Semester 2019</w:t>
          </w:r>
          <w:r w:rsidR="001E5F33" w:rsidRPr="00BB5564">
            <w:rPr>
              <w:rFonts w:asciiTheme="majorHAnsi" w:hAnsiTheme="majorHAnsi" w:cs="Times New Roman"/>
              <w:i/>
              <w:sz w:val="20"/>
            </w:rPr>
            <w:br/>
            <w:t xml:space="preserve">version </w:t>
          </w:r>
          <w:r>
            <w:rPr>
              <w:rFonts w:asciiTheme="majorHAnsi" w:hAnsiTheme="majorHAnsi" w:cs="Times New Roman"/>
              <w:i/>
              <w:sz w:val="20"/>
            </w:rPr>
            <w:t>4</w:t>
          </w:r>
        </w:p>
      </w:tc>
      <w:tc>
        <w:tcPr>
          <w:tcW w:w="8190" w:type="dxa"/>
          <w:shd w:val="clear" w:color="auto" w:fill="auto"/>
        </w:tcPr>
        <w:p w:rsidR="005947EE" w:rsidRPr="00BB5564" w:rsidRDefault="00091556" w:rsidP="00657C8F">
          <w:pPr>
            <w:pStyle w:val="Header"/>
            <w:tabs>
              <w:tab w:val="left" w:pos="1565"/>
            </w:tabs>
            <w:spacing w:before="40"/>
            <w:rPr>
              <w:rFonts w:asciiTheme="majorHAnsi" w:hAnsiTheme="majorHAnsi" w:cs="Times New Roman"/>
              <w:smallCaps/>
              <w:sz w:val="28"/>
            </w:rPr>
          </w:pPr>
          <w:r w:rsidRPr="00BB5564">
            <w:rPr>
              <w:rFonts w:asciiTheme="majorHAnsi" w:hAnsiTheme="majorHAnsi" w:cs="Times New Roman"/>
              <w:smallCaps/>
              <w:sz w:val="28"/>
            </w:rPr>
            <w:t>Project Plan</w:t>
          </w:r>
          <w:r w:rsidR="005947EE" w:rsidRPr="00BB5564">
            <w:rPr>
              <w:rFonts w:asciiTheme="majorHAnsi" w:hAnsiTheme="majorHAnsi" w:cs="Times New Roman"/>
              <w:smallCaps/>
              <w:sz w:val="28"/>
            </w:rPr>
            <w:t xml:space="preserve"> for [ Site Name ]</w:t>
          </w:r>
          <w:r w:rsidR="005947EE" w:rsidRPr="00BB5564">
            <w:rPr>
              <w:rFonts w:asciiTheme="majorHAnsi" w:hAnsiTheme="majorHAnsi" w:cs="Times New Roman"/>
              <w:smallCaps/>
              <w:sz w:val="28"/>
            </w:rPr>
            <w:br/>
            <w:t>by [ your name ]</w:t>
          </w:r>
        </w:p>
      </w:tc>
    </w:tr>
    <w:tr w:rsidR="00DC6052" w:rsidRPr="00BB5564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:rsidR="00DC6052" w:rsidRPr="00BB5564" w:rsidRDefault="00DC6052">
          <w:pPr>
            <w:pStyle w:val="Header"/>
            <w:rPr>
              <w:rFonts w:asciiTheme="majorHAnsi" w:hAnsiTheme="majorHAnsi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:rsidR="00DC6052" w:rsidRPr="00BB5564" w:rsidRDefault="00D463F9" w:rsidP="00D463F9">
          <w:pPr>
            <w:pStyle w:val="Header"/>
            <w:tabs>
              <w:tab w:val="clear" w:pos="4680"/>
              <w:tab w:val="left" w:pos="2123"/>
            </w:tabs>
            <w:rPr>
              <w:rFonts w:asciiTheme="majorHAnsi" w:hAnsiTheme="majorHAnsi" w:cs="Times New Roman"/>
            </w:rPr>
          </w:pPr>
          <w:r w:rsidRPr="00BB5564">
            <w:rPr>
              <w:rFonts w:asciiTheme="majorHAnsi" w:hAnsiTheme="majorHAnsi" w:cs="Times New Roman"/>
            </w:rPr>
            <w:t>Required H</w:t>
          </w:r>
          <w:r w:rsidR="00DC6052" w:rsidRPr="00BB5564">
            <w:rPr>
              <w:rFonts w:asciiTheme="majorHAnsi" w:hAnsiTheme="majorHAnsi" w:cs="Times New Roman"/>
            </w:rPr>
            <w:t>ardware:</w:t>
          </w:r>
          <w:r w:rsidR="00430F55" w:rsidRPr="00BB5564">
            <w:rPr>
              <w:rFonts w:asciiTheme="majorHAnsi" w:hAnsiTheme="majorHAnsi" w:cs="Times New Roman"/>
            </w:rPr>
            <w:tab/>
            <w:t>N/A</w:t>
          </w:r>
        </w:p>
      </w:tc>
    </w:tr>
    <w:tr w:rsidR="00510482" w:rsidRPr="00BB5564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:rsidR="00510482" w:rsidRPr="00BB5564" w:rsidRDefault="00510482">
          <w:pPr>
            <w:pStyle w:val="Header"/>
            <w:rPr>
              <w:rFonts w:asciiTheme="majorHAnsi" w:hAnsiTheme="majorHAnsi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:rsidR="00510482" w:rsidRPr="00BB5564" w:rsidRDefault="00510482" w:rsidP="00CB0047">
          <w:pPr>
            <w:pStyle w:val="Header"/>
            <w:tabs>
              <w:tab w:val="clear" w:pos="4680"/>
              <w:tab w:val="left" w:pos="2123"/>
            </w:tabs>
            <w:rPr>
              <w:rFonts w:asciiTheme="majorHAnsi" w:hAnsiTheme="majorHAnsi" w:cs="Times New Roman"/>
            </w:rPr>
          </w:pPr>
          <w:r w:rsidRPr="00BB5564">
            <w:rPr>
              <w:rFonts w:asciiTheme="majorHAnsi" w:hAnsiTheme="majorHAnsi" w:cs="Times New Roman"/>
            </w:rPr>
            <w:t xml:space="preserve">Required </w:t>
          </w:r>
          <w:r w:rsidR="00D463F9" w:rsidRPr="00BB5564">
            <w:rPr>
              <w:rFonts w:asciiTheme="majorHAnsi" w:hAnsiTheme="majorHAnsi" w:cs="Times New Roman"/>
            </w:rPr>
            <w:t>S</w:t>
          </w:r>
          <w:r w:rsidR="00DC6052" w:rsidRPr="00BB5564">
            <w:rPr>
              <w:rFonts w:asciiTheme="majorHAnsi" w:hAnsiTheme="majorHAnsi" w:cs="Times New Roman"/>
            </w:rPr>
            <w:t>oftware:</w:t>
          </w:r>
          <w:r w:rsidR="00430F55" w:rsidRPr="00BB5564">
            <w:rPr>
              <w:rFonts w:asciiTheme="majorHAnsi" w:hAnsiTheme="majorHAnsi" w:cs="Times New Roman"/>
            </w:rPr>
            <w:tab/>
          </w:r>
          <w:r w:rsidR="00CB0047" w:rsidRPr="00BB5564">
            <w:rPr>
              <w:rFonts w:asciiTheme="majorHAnsi" w:hAnsiTheme="majorHAnsi" w:cs="Times New Roman"/>
              <w:i/>
            </w:rPr>
            <w:t>Microsoft Word 2016</w:t>
          </w:r>
          <w:r w:rsidR="005947EE" w:rsidRPr="00BB5564">
            <w:rPr>
              <w:rFonts w:asciiTheme="majorHAnsi" w:hAnsiTheme="majorHAnsi" w:cs="Times New Roman"/>
            </w:rPr>
            <w:t xml:space="preserve"> and Browsers</w:t>
          </w:r>
        </w:p>
      </w:tc>
    </w:tr>
  </w:tbl>
  <w:p w:rsidR="008B091A" w:rsidRPr="00BB5564" w:rsidRDefault="008B091A" w:rsidP="00DC6052">
    <w:pPr>
      <w:pStyle w:val="Header"/>
      <w:rPr>
        <w:rFonts w:asciiTheme="majorHAnsi" w:hAnsiTheme="majorHAnsi" w:cs="Calibri"/>
      </w:rPr>
    </w:pPr>
  </w:p>
  <w:p w:rsidR="008B091A" w:rsidRPr="00BB5564" w:rsidRDefault="008B091A" w:rsidP="00DC6052">
    <w:pPr>
      <w:pStyle w:val="Header"/>
      <w:rPr>
        <w:rFonts w:asciiTheme="majorHAnsi" w:hAnsiTheme="majorHAns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729"/>
    <w:multiLevelType w:val="hybridMultilevel"/>
    <w:tmpl w:val="5DF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7590"/>
    <w:multiLevelType w:val="hybridMultilevel"/>
    <w:tmpl w:val="C90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22F"/>
    <w:multiLevelType w:val="hybridMultilevel"/>
    <w:tmpl w:val="1836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086"/>
    <w:multiLevelType w:val="hybridMultilevel"/>
    <w:tmpl w:val="F85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31B7"/>
    <w:multiLevelType w:val="hybridMultilevel"/>
    <w:tmpl w:val="D6E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699F"/>
    <w:multiLevelType w:val="hybridMultilevel"/>
    <w:tmpl w:val="7B4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1050F"/>
    <w:multiLevelType w:val="hybridMultilevel"/>
    <w:tmpl w:val="9FE6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Tlabuser">
    <w15:presenceInfo w15:providerId="None" w15:userId="MTlab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131078" w:nlCheck="1" w:checkStyle="0"/>
  <w:revisionView w:inkAnnotations="0"/>
  <w:trackRevisions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D5"/>
    <w:rsid w:val="00091556"/>
    <w:rsid w:val="00196957"/>
    <w:rsid w:val="001E5F33"/>
    <w:rsid w:val="001F07F3"/>
    <w:rsid w:val="0020100F"/>
    <w:rsid w:val="00220A32"/>
    <w:rsid w:val="0027405D"/>
    <w:rsid w:val="00277BE9"/>
    <w:rsid w:val="002D70D9"/>
    <w:rsid w:val="002E2727"/>
    <w:rsid w:val="003228FF"/>
    <w:rsid w:val="0036692C"/>
    <w:rsid w:val="0039094D"/>
    <w:rsid w:val="003C023D"/>
    <w:rsid w:val="003E6B30"/>
    <w:rsid w:val="00430F55"/>
    <w:rsid w:val="00473605"/>
    <w:rsid w:val="004C1656"/>
    <w:rsid w:val="00510482"/>
    <w:rsid w:val="00566A5B"/>
    <w:rsid w:val="005947EE"/>
    <w:rsid w:val="005A610B"/>
    <w:rsid w:val="00600EEB"/>
    <w:rsid w:val="00657C8F"/>
    <w:rsid w:val="006A6754"/>
    <w:rsid w:val="006D43E6"/>
    <w:rsid w:val="006D7086"/>
    <w:rsid w:val="007032D9"/>
    <w:rsid w:val="007061DA"/>
    <w:rsid w:val="00711C18"/>
    <w:rsid w:val="00745EDD"/>
    <w:rsid w:val="00776EF5"/>
    <w:rsid w:val="007C6DC9"/>
    <w:rsid w:val="007D0C6E"/>
    <w:rsid w:val="0086195E"/>
    <w:rsid w:val="008A50C5"/>
    <w:rsid w:val="008B091A"/>
    <w:rsid w:val="008C29AB"/>
    <w:rsid w:val="00904147"/>
    <w:rsid w:val="00955EA8"/>
    <w:rsid w:val="009B43C3"/>
    <w:rsid w:val="009D6444"/>
    <w:rsid w:val="00A1673A"/>
    <w:rsid w:val="00A33CC6"/>
    <w:rsid w:val="00A510D5"/>
    <w:rsid w:val="00A51DDF"/>
    <w:rsid w:val="00A8398B"/>
    <w:rsid w:val="00A9010F"/>
    <w:rsid w:val="00B21A47"/>
    <w:rsid w:val="00B317A2"/>
    <w:rsid w:val="00B96A89"/>
    <w:rsid w:val="00BB5564"/>
    <w:rsid w:val="00BC4C11"/>
    <w:rsid w:val="00C2634B"/>
    <w:rsid w:val="00C30C4B"/>
    <w:rsid w:val="00C72EF5"/>
    <w:rsid w:val="00CB0047"/>
    <w:rsid w:val="00D12CB3"/>
    <w:rsid w:val="00D463F9"/>
    <w:rsid w:val="00D90CD7"/>
    <w:rsid w:val="00DA55E3"/>
    <w:rsid w:val="00DC6052"/>
    <w:rsid w:val="00E11160"/>
    <w:rsid w:val="00E862BD"/>
    <w:rsid w:val="00E95FDA"/>
    <w:rsid w:val="00ED47B9"/>
    <w:rsid w:val="00F30CB3"/>
    <w:rsid w:val="00F9014F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E3E47431-2F73-4EE9-BD2D-C094C2B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D5"/>
  </w:style>
  <w:style w:type="paragraph" w:styleId="Footer">
    <w:name w:val="footer"/>
    <w:basedOn w:val="Normal"/>
    <w:link w:val="Foot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D5"/>
  </w:style>
  <w:style w:type="table" w:styleId="TableGrid">
    <w:name w:val="Table Grid"/>
    <w:basedOn w:val="TableNormal"/>
    <w:uiPriority w:val="59"/>
    <w:unhideWhenUsed/>
    <w:rsid w:val="00A5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6E"/>
    <w:pPr>
      <w:ind w:left="720"/>
      <w:contextualSpacing/>
    </w:pPr>
  </w:style>
  <w:style w:type="character" w:styleId="Hyperlink">
    <w:name w:val="Hyperlink"/>
    <w:basedOn w:val="DefaultParagraphFont"/>
    <w:rsid w:val="00220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Site Name - Home Page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>
              <a:latin typeface="Adobe Fan Heiti Std B" pitchFamily="34" charset="-128"/>
              <a:ea typeface="Adobe Fan Heiti Std B" pitchFamily="34" charset="-128"/>
            </a:rPr>
            <a:t>Topic 2</a:t>
          </a: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65FE6A10-B6D1-41BC-976E-9C55189CA444}" type="parTrans" cxnId="{F74AC1AB-38CF-41CD-897A-F1F6CC0E85E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8B8EAD7-7A0B-4853-8E51-B9FB6499FDCD}" type="parTrans" cxnId="{F67E230A-E3CA-4F97-B242-509C28C32021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8E2815-9A1C-4780-97BB-AE6530AE9BBC}" type="pres">
      <dgm:prSet presAssocID="{EBB33C44-78E1-4D4B-AEF1-5334F9EA790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3"/>
      <dgm:spPr/>
      <dgm:t>
        <a:bodyPr/>
        <a:lstStyle/>
        <a:p>
          <a:endParaRPr lang="en-US"/>
        </a:p>
      </dgm:t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2541EB-4A83-4B60-9CC9-CE616C88A442}" type="pres">
      <dgm:prSet presAssocID="{D2FA0070-E93A-47DF-80C2-AB77EEBF8690}" presName="rootConnector" presStyleLbl="node2" presStyleIdx="0" presStyleCnt="3"/>
      <dgm:spPr/>
      <dgm:t>
        <a:bodyPr/>
        <a:lstStyle/>
        <a:p>
          <a:endParaRPr lang="en-US"/>
        </a:p>
      </dgm:t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6"/>
      <dgm:spPr/>
      <dgm:t>
        <a:bodyPr/>
        <a:lstStyle/>
        <a:p>
          <a:endParaRPr lang="en-US"/>
        </a:p>
      </dgm:t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6131A3-464C-4E44-ACA5-8FE4E128B192}" type="pres">
      <dgm:prSet presAssocID="{D223F60B-88D4-4765-ADB8-3CDB9669F365}" presName="rootConnector" presStyleLbl="node3" presStyleIdx="0" presStyleCnt="6"/>
      <dgm:spPr/>
      <dgm:t>
        <a:bodyPr/>
        <a:lstStyle/>
        <a:p>
          <a:endParaRPr lang="en-US"/>
        </a:p>
      </dgm:t>
    </dgm:pt>
    <dgm:pt modelId="{72D1630F-3DB6-4736-8F8E-61E23DC0C97B}" type="pres">
      <dgm:prSet presAssocID="{D223F60B-88D4-4765-ADB8-3CDB9669F365}" presName="hierChild4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3"/>
      <dgm:spPr/>
      <dgm:t>
        <a:bodyPr/>
        <a:lstStyle/>
        <a:p>
          <a:endParaRPr lang="en-US"/>
        </a:p>
      </dgm:t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365956-C1D1-470C-90E7-F3AEBA5BDBCA}" type="pres">
      <dgm:prSet presAssocID="{B8E4A3EF-521C-412D-BEB6-D3525B25E92A}" presName="rootConnector" presStyleLbl="node2" presStyleIdx="1" presStyleCnt="3"/>
      <dgm:spPr/>
      <dgm:t>
        <a:bodyPr/>
        <a:lstStyle/>
        <a:p>
          <a:endParaRPr lang="en-US"/>
        </a:p>
      </dgm:t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1" presStyleCnt="6"/>
      <dgm:spPr/>
      <dgm:t>
        <a:bodyPr/>
        <a:lstStyle/>
        <a:p>
          <a:endParaRPr lang="en-US"/>
        </a:p>
      </dgm:t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69F34-4D21-46E3-BED5-02427B1DB965}" type="pres">
      <dgm:prSet presAssocID="{8538F325-5A3E-46CA-99EC-32FFDC18BFF6}" presName="rootConnector" presStyleLbl="node3" presStyleIdx="1" presStyleCnt="6"/>
      <dgm:spPr/>
      <dgm:t>
        <a:bodyPr/>
        <a:lstStyle/>
        <a:p>
          <a:endParaRPr lang="en-US"/>
        </a:p>
      </dgm:t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2" presStyleCnt="6"/>
      <dgm:spPr/>
      <dgm:t>
        <a:bodyPr/>
        <a:lstStyle/>
        <a:p>
          <a:endParaRPr lang="en-US"/>
        </a:p>
      </dgm:t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AD5A3A-E789-444A-9AA9-FE869EE534A0}" type="pres">
      <dgm:prSet presAssocID="{6D43DA49-7588-42A2-BB04-BFC03D3BEA33}" presName="rootConnector" presStyleLbl="node3" presStyleIdx="2" presStyleCnt="6"/>
      <dgm:spPr/>
      <dgm:t>
        <a:bodyPr/>
        <a:lstStyle/>
        <a:p>
          <a:endParaRPr lang="en-US"/>
        </a:p>
      </dgm:t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3" presStyleCnt="6"/>
      <dgm:spPr/>
      <dgm:t>
        <a:bodyPr/>
        <a:lstStyle/>
        <a:p>
          <a:endParaRPr lang="en-US"/>
        </a:p>
      </dgm:t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4181DE-D9B0-4363-9075-8D1F4F2EAAA2}" type="pres">
      <dgm:prSet presAssocID="{0CA2BEE3-EDE9-421B-8DB6-3F5C8290E636}" presName="rootConnector" presStyleLbl="node3" presStyleIdx="3" presStyleCnt="6"/>
      <dgm:spPr/>
      <dgm:t>
        <a:bodyPr/>
        <a:lstStyle/>
        <a:p>
          <a:endParaRPr lang="en-US"/>
        </a:p>
      </dgm:t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3"/>
      <dgm:spPr/>
      <dgm:t>
        <a:bodyPr/>
        <a:lstStyle/>
        <a:p>
          <a:endParaRPr lang="en-US"/>
        </a:p>
      </dgm:t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5D83A1-104D-484A-AEF2-1B96D67BCE5A}" type="pres">
      <dgm:prSet presAssocID="{349315AC-1DAE-471C-84E4-E5474D75D04D}" presName="rootConnector" presStyleLbl="node2" presStyleIdx="2" presStyleCnt="3"/>
      <dgm:spPr/>
      <dgm:t>
        <a:bodyPr/>
        <a:lstStyle/>
        <a:p>
          <a:endParaRPr lang="en-US"/>
        </a:p>
      </dgm:t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6"/>
      <dgm:spPr/>
      <dgm:t>
        <a:bodyPr/>
        <a:lstStyle/>
        <a:p>
          <a:endParaRPr lang="en-US"/>
        </a:p>
      </dgm:t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8C4E95-4773-4BE1-82D8-D3002895EE90}" type="pres">
      <dgm:prSet presAssocID="{39622CE8-E10F-4303-B5C0-D01BC00D5F84}" presName="rootConnector" presStyleLbl="node3" presStyleIdx="4" presStyleCnt="6"/>
      <dgm:spPr/>
      <dgm:t>
        <a:bodyPr/>
        <a:lstStyle/>
        <a:p>
          <a:endParaRPr lang="en-US"/>
        </a:p>
      </dgm:t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  <dgm:t>
        <a:bodyPr/>
        <a:lstStyle/>
        <a:p>
          <a:endParaRPr lang="en-US"/>
        </a:p>
      </dgm:t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CC196-AB3E-4FC3-976C-35BA0D9912E8}" type="pres">
      <dgm:prSet presAssocID="{B0B5B9A8-932D-4C85-A537-E0D40CE487D3}" presName="rootConnector" presStyleLbl="node3" presStyleIdx="5" presStyleCnt="6"/>
      <dgm:spPr/>
      <dgm:t>
        <a:bodyPr/>
        <a:lstStyle/>
        <a:p>
          <a:endParaRPr lang="en-US"/>
        </a:p>
      </dgm:t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F67E230A-E3CA-4F97-B242-509C28C32021}" srcId="{B8E4A3EF-521C-412D-BEB6-D3525B25E92A}" destId="{0CA2BEE3-EDE9-421B-8DB6-3F5C8290E636}" srcOrd="2" destOrd="0" parTransId="{18B8EAD7-7A0B-4853-8E51-B9FB6499FDCD}" sibTransId="{E9E1CA38-5D19-46FA-96B1-707CBED1E457}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4" destOrd="0" presId="urn:microsoft.com/office/officeart/2005/8/layout/orgChart1"/>
    <dgm:cxn modelId="{04CDFE62-EB27-4792-96F0-8A9404C1E2D8}" type="presParOf" srcId="{1AD82E15-1325-43DB-AC71-FB3A1B71530B}" destId="{C74F5FAF-7BA2-4387-ACF0-361F0F20175A}" srcOrd="5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058F0-5B58-41D7-AEC2-E67767D0C201}">
      <dsp:nvSpPr>
        <dsp:cNvPr id="0" name=""/>
        <dsp:cNvSpPr/>
      </dsp:nvSpPr>
      <dsp:spPr>
        <a:xfrm>
          <a:off x="465240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465240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2377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93"/>
              </a:lnTo>
              <a:lnTo>
                <a:pt x="2134129" y="185193"/>
              </a:lnTo>
              <a:lnTo>
                <a:pt x="2134129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2518274" y="2134351"/>
          <a:ext cx="264561" cy="331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837"/>
              </a:lnTo>
              <a:lnTo>
                <a:pt x="264561" y="3315837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251827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251827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3178052" y="882094"/>
          <a:ext cx="91440" cy="370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384145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108964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2134129" y="0"/>
              </a:moveTo>
              <a:lnTo>
                <a:pt x="2134129" y="185193"/>
              </a:lnTo>
              <a:lnTo>
                <a:pt x="0" y="185193"/>
              </a:lnTo>
              <a:lnTo>
                <a:pt x="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387274" y="222"/>
          <a:ext cx="3672995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Site Name - Home Page</a:t>
          </a:r>
        </a:p>
      </dsp:txBody>
      <dsp:txXfrm>
        <a:off x="1387274" y="222"/>
        <a:ext cx="3672995" cy="881871"/>
      </dsp:txXfrm>
    </dsp:sp>
    <dsp:sp modelId="{CDFBE150-E8E7-43D6-9CA4-FAE2F364EECE}">
      <dsp:nvSpPr>
        <dsp:cNvPr id="0" name=""/>
        <dsp:cNvSpPr/>
      </dsp:nvSpPr>
      <dsp:spPr>
        <a:xfrm>
          <a:off x="20777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</dsp:txBody>
      <dsp:txXfrm>
        <a:off x="207770" y="1252480"/>
        <a:ext cx="1763743" cy="881871"/>
      </dsp:txXfrm>
    </dsp:sp>
    <dsp:sp modelId="{E0F1AF8A-814F-4F5B-86A7-6D28D17B74C5}">
      <dsp:nvSpPr>
        <dsp:cNvPr id="0" name=""/>
        <dsp:cNvSpPr/>
      </dsp:nvSpPr>
      <dsp:spPr>
        <a:xfrm>
          <a:off x="64870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648706" y="2504738"/>
        <a:ext cx="1763743" cy="881871"/>
      </dsp:txXfrm>
    </dsp:sp>
    <dsp:sp modelId="{96568545-BB09-464D-AEC6-0F3E769C2715}">
      <dsp:nvSpPr>
        <dsp:cNvPr id="0" name=""/>
        <dsp:cNvSpPr/>
      </dsp:nvSpPr>
      <dsp:spPr>
        <a:xfrm>
          <a:off x="234190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 kern="12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Topic 2</a:t>
          </a:r>
        </a:p>
      </dsp:txBody>
      <dsp:txXfrm>
        <a:off x="2341900" y="1252480"/>
        <a:ext cx="1763743" cy="881871"/>
      </dsp:txXfrm>
    </dsp:sp>
    <dsp:sp modelId="{E785D6DE-D4E7-435E-B7AB-D4052226CFE5}">
      <dsp:nvSpPr>
        <dsp:cNvPr id="0" name=""/>
        <dsp:cNvSpPr/>
      </dsp:nvSpPr>
      <dsp:spPr>
        <a:xfrm>
          <a:off x="278283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2836" y="2504738"/>
        <a:ext cx="1763743" cy="881871"/>
      </dsp:txXfrm>
    </dsp:sp>
    <dsp:sp modelId="{9CFCDA34-BFA3-47B7-A3EF-8BFCCC1DB91C}">
      <dsp:nvSpPr>
        <dsp:cNvPr id="0" name=""/>
        <dsp:cNvSpPr/>
      </dsp:nvSpPr>
      <dsp:spPr>
        <a:xfrm>
          <a:off x="2782836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2836" y="3756996"/>
        <a:ext cx="1763743" cy="881871"/>
      </dsp:txXfrm>
    </dsp:sp>
    <dsp:sp modelId="{24A5E0E8-42CD-4527-9D45-70281B2966A7}">
      <dsp:nvSpPr>
        <dsp:cNvPr id="0" name=""/>
        <dsp:cNvSpPr/>
      </dsp:nvSpPr>
      <dsp:spPr>
        <a:xfrm>
          <a:off x="2782836" y="5009253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2836" y="5009253"/>
        <a:ext cx="1763743" cy="881871"/>
      </dsp:txXfrm>
    </dsp:sp>
    <dsp:sp modelId="{3B17BD21-A0AA-4471-9AAB-687F4C3C2571}">
      <dsp:nvSpPr>
        <dsp:cNvPr id="0" name=""/>
        <dsp:cNvSpPr/>
      </dsp:nvSpPr>
      <dsp:spPr>
        <a:xfrm>
          <a:off x="4476029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</dsp:txBody>
      <dsp:txXfrm>
        <a:off x="4476029" y="1252480"/>
        <a:ext cx="1763743" cy="881871"/>
      </dsp:txXfrm>
    </dsp:sp>
    <dsp:sp modelId="{CBC0B560-6732-44AA-B87A-8CE3ED308336}">
      <dsp:nvSpPr>
        <dsp:cNvPr id="0" name=""/>
        <dsp:cNvSpPr/>
      </dsp:nvSpPr>
      <dsp:spPr>
        <a:xfrm>
          <a:off x="4916965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4916965" y="2504738"/>
        <a:ext cx="1763743" cy="881871"/>
      </dsp:txXfrm>
    </dsp:sp>
    <dsp:sp modelId="{0923A82C-3D46-43F0-898B-3197BED7B373}">
      <dsp:nvSpPr>
        <dsp:cNvPr id="0" name=""/>
        <dsp:cNvSpPr/>
      </dsp:nvSpPr>
      <dsp:spPr>
        <a:xfrm>
          <a:off x="4916965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4916965" y="3756996"/>
        <a:ext cx="1763743" cy="881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895DF-6091-4E47-B53B-87B918FE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1437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MTlabuser</dc:creator>
  <cp:keywords/>
  <dc:description/>
  <cp:lastModifiedBy>MTlabuser</cp:lastModifiedBy>
  <cp:revision>2</cp:revision>
  <cp:lastPrinted>2019-01-22T18:23:00Z</cp:lastPrinted>
  <dcterms:created xsi:type="dcterms:W3CDTF">2019-01-22T19:28:00Z</dcterms:created>
  <dcterms:modified xsi:type="dcterms:W3CDTF">2019-01-22T19:28:00Z</dcterms:modified>
</cp:coreProperties>
</file>