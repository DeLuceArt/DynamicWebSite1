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Objectives</w:t>
      </w:r>
      <w:r w:rsidR="005A610B">
        <w:rPr>
          <w:rFonts w:ascii="Cambria" w:eastAsia="Batang" w:hAnsi="Cambria"/>
          <w:bCs/>
        </w:rPr>
        <w:t xml:space="preserve"> (start with action verbs)</w:t>
      </w:r>
      <w:r w:rsidRPr="00BB5564">
        <w:rPr>
          <w:rFonts w:ascii="Cambria" w:eastAsia="Batang" w:hAnsi="Cambria"/>
          <w:bCs/>
        </w:rPr>
        <w:t>:</w:t>
      </w:r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0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" w:author="MTlabuser" w:date="2019-01-22T15:04:00Z">
        <w:r w:rsidR="00773DE7">
          <w:rPr>
            <w:rFonts w:ascii="Cambria" w:eastAsia="Batang" w:hAnsi="Cambria"/>
            <w:bCs/>
          </w:rPr>
          <w:t>Build a website based off of prior graphic design work for “RxTraining”</w:t>
        </w:r>
      </w:ins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2" w:author="MTlabuser" w:date="2019-01-22T15:04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3" w:author="MTlabuser" w:date="2019-01-22T15:05:00Z">
        <w:r w:rsidR="00773DE7">
          <w:rPr>
            <w:rFonts w:ascii="Cambria" w:eastAsia="Batang" w:hAnsi="Cambria"/>
            <w:bCs/>
          </w:rPr>
          <w:t>Present</w:t>
        </w:r>
      </w:ins>
      <w:ins w:id="4" w:author="MTlabuser" w:date="2019-01-22T15:04:00Z">
        <w:r w:rsidR="00773DE7">
          <w:rPr>
            <w:rFonts w:ascii="Cambria" w:eastAsia="Batang" w:hAnsi="Cambria"/>
            <w:bCs/>
          </w:rPr>
          <w:t xml:space="preserve"> a</w:t>
        </w:r>
      </w:ins>
      <w:ins w:id="5" w:author="MTlabuser" w:date="2019-01-22T15:07:00Z">
        <w:r w:rsidR="00773DE7">
          <w:rPr>
            <w:rFonts w:ascii="Cambria" w:eastAsia="Batang" w:hAnsi="Cambria"/>
            <w:bCs/>
          </w:rPr>
          <w:t>n accurate</w:t>
        </w:r>
      </w:ins>
      <w:ins w:id="6" w:author="MTlabuser" w:date="2019-01-22T15:04:00Z">
        <w:r w:rsidR="00773DE7">
          <w:rPr>
            <w:rFonts w:ascii="Cambria" w:eastAsia="Batang" w:hAnsi="Cambria"/>
            <w:bCs/>
          </w:rPr>
          <w:t xml:space="preserve"> </w:t>
        </w:r>
      </w:ins>
      <w:ins w:id="7" w:author="MTlabuser" w:date="2019-01-22T15:05:00Z">
        <w:r w:rsidR="00773DE7">
          <w:rPr>
            <w:rFonts w:ascii="Cambria" w:eastAsia="Batang" w:hAnsi="Cambria"/>
            <w:bCs/>
          </w:rPr>
          <w:t>vision of</w:t>
        </w:r>
      </w:ins>
      <w:ins w:id="8" w:author="MTlabuser" w:date="2019-01-22T15:07:00Z">
        <w:r w:rsidR="00773DE7">
          <w:rPr>
            <w:rFonts w:ascii="Cambria" w:eastAsia="Batang" w:hAnsi="Cambria"/>
            <w:bCs/>
          </w:rPr>
          <w:t xml:space="preserve"> the</w:t>
        </w:r>
      </w:ins>
      <w:ins w:id="9" w:author="MTlabuser" w:date="2019-01-22T15:05:00Z">
        <w:r w:rsidR="00773DE7">
          <w:rPr>
            <w:rFonts w:ascii="Cambria" w:eastAsia="Batang" w:hAnsi="Cambria"/>
            <w:bCs/>
          </w:rPr>
          <w:t xml:space="preserve"> client’s business</w:t>
        </w:r>
      </w:ins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10" w:author="MTlabuser" w:date="2019-01-22T15:06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1" w:author="MTlabuser" w:date="2019-01-22T15:06:00Z">
        <w:r w:rsidR="00773DE7">
          <w:rPr>
            <w:rFonts w:ascii="Cambria" w:eastAsia="Batang" w:hAnsi="Cambria"/>
            <w:bCs/>
          </w:rPr>
          <w:t>Explain accurately</w:t>
        </w:r>
      </w:ins>
      <w:ins w:id="12" w:author="MTlabuser" w:date="2019-01-22T15:08:00Z">
        <w:r w:rsidR="00773DE7">
          <w:rPr>
            <w:rFonts w:ascii="Cambria" w:eastAsia="Batang" w:hAnsi="Cambria"/>
            <w:bCs/>
          </w:rPr>
          <w:t xml:space="preserve"> and efficiently</w:t>
        </w:r>
      </w:ins>
      <w:ins w:id="13" w:author="MTlabuser" w:date="2019-01-22T15:06:00Z">
        <w:r w:rsidR="00773DE7">
          <w:rPr>
            <w:rFonts w:ascii="Cambria" w:eastAsia="Batang" w:hAnsi="Cambria"/>
            <w:bCs/>
          </w:rPr>
          <w:t xml:space="preserve"> </w:t>
        </w:r>
      </w:ins>
      <w:ins w:id="14" w:author="MTlabuser" w:date="2019-01-22T15:08:00Z">
        <w:r w:rsidR="00773DE7">
          <w:rPr>
            <w:rFonts w:ascii="Cambria" w:eastAsia="Batang" w:hAnsi="Cambria"/>
            <w:bCs/>
          </w:rPr>
          <w:t xml:space="preserve">what </w:t>
        </w:r>
      </w:ins>
      <w:ins w:id="15" w:author="MTlabuser" w:date="2019-01-22T15:06:00Z">
        <w:r w:rsidR="00773DE7">
          <w:rPr>
            <w:rFonts w:ascii="Cambria" w:eastAsia="Batang" w:hAnsi="Cambria"/>
            <w:bCs/>
          </w:rPr>
          <w:t>the function of “RxTraining</w:t>
        </w:r>
      </w:ins>
      <w:ins w:id="16" w:author="MTlabuser" w:date="2019-01-22T15:07:00Z">
        <w:r w:rsidR="00773DE7">
          <w:rPr>
            <w:rFonts w:ascii="Cambria" w:eastAsia="Batang" w:hAnsi="Cambria"/>
            <w:bCs/>
          </w:rPr>
          <w:t>”</w:t>
        </w:r>
      </w:ins>
      <w:ins w:id="17" w:author="MTlabuser" w:date="2019-01-22T15:08:00Z">
        <w:r w:rsidR="00773DE7">
          <w:rPr>
            <w:rFonts w:ascii="Cambria" w:eastAsia="Batang" w:hAnsi="Cambria"/>
            <w:bCs/>
          </w:rPr>
          <w:t xml:space="preserve"> is</w:t>
        </w:r>
      </w:ins>
    </w:p>
    <w:p w:rsidR="00220A32" w:rsidRPr="00BB5564" w:rsidRDefault="00711C18" w:rsidP="00220A3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Batang" w:hAnsi="Cambria"/>
          <w:bCs/>
        </w:rPr>
      </w:pPr>
      <w:del w:id="18" w:author="MTlabuser" w:date="2019-01-22T15:09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19" w:author="MTlabuser" w:date="2019-01-22T15:09:00Z">
        <w:r w:rsidR="00773DE7">
          <w:rPr>
            <w:rFonts w:ascii="Cambria" w:eastAsia="Batang" w:hAnsi="Cambria"/>
            <w:bCs/>
          </w:rPr>
          <w:t xml:space="preserve">Create a responsive modern design with </w:t>
        </w:r>
      </w:ins>
      <w:ins w:id="20" w:author="MTlabuser" w:date="2019-01-22T15:11:00Z">
        <w:r w:rsidR="00773DE7">
          <w:rPr>
            <w:rFonts w:ascii="Cambria" w:eastAsia="Batang" w:hAnsi="Cambria"/>
            <w:bCs/>
          </w:rPr>
          <w:t>an easy to navigate</w:t>
        </w:r>
      </w:ins>
      <w:ins w:id="21" w:author="MTlabuser" w:date="2019-01-22T15:09:00Z">
        <w:r w:rsidR="00773DE7">
          <w:rPr>
            <w:rFonts w:ascii="Cambria" w:eastAsia="Batang" w:hAnsi="Cambria"/>
            <w:bCs/>
          </w:rPr>
          <w:t xml:space="preserve"> flow</w:t>
        </w:r>
      </w:ins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Target audience</w:t>
      </w:r>
      <w:r w:rsidR="005A610B">
        <w:rPr>
          <w:rFonts w:ascii="Cambria" w:eastAsia="Batang" w:hAnsi="Cambria"/>
          <w:bCs/>
        </w:rPr>
        <w:t xml:space="preserve"> (demographics and geographic market)</w:t>
      </w:r>
      <w:r w:rsidRPr="00BB5564">
        <w:rPr>
          <w:rFonts w:ascii="Cambria" w:eastAsia="Batang" w:hAnsi="Cambria"/>
          <w:bCs/>
        </w:rPr>
        <w:t>:</w:t>
      </w:r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22" w:author="MTlabuser" w:date="2019-01-22T15:11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23" w:author="MTlabuser" w:date="2019-01-22T15:11:00Z">
        <w:r w:rsidR="00773DE7">
          <w:rPr>
            <w:rFonts w:ascii="Cambria" w:eastAsia="Batang" w:hAnsi="Cambria"/>
            <w:bCs/>
          </w:rPr>
          <w:t xml:space="preserve">Men and women </w:t>
        </w:r>
      </w:ins>
      <w:ins w:id="24" w:author="MTlabuser" w:date="2019-01-22T15:12:00Z">
        <w:r w:rsidR="00773DE7">
          <w:rPr>
            <w:rFonts w:ascii="Cambria" w:eastAsia="Batang" w:hAnsi="Cambria"/>
            <w:bCs/>
          </w:rPr>
          <w:t>(</w:t>
        </w:r>
      </w:ins>
      <w:ins w:id="25" w:author="MTlabuser" w:date="2019-01-22T15:11:00Z">
        <w:r w:rsidR="00773DE7">
          <w:rPr>
            <w:rFonts w:ascii="Cambria" w:eastAsia="Batang" w:hAnsi="Cambria"/>
            <w:bCs/>
          </w:rPr>
          <w:t>16 – 5</w:t>
        </w:r>
      </w:ins>
      <w:ins w:id="26" w:author="MTlabuser" w:date="2019-01-22T15:12:00Z">
        <w:r w:rsidR="00773DE7">
          <w:rPr>
            <w:rFonts w:ascii="Cambria" w:eastAsia="Batang" w:hAnsi="Cambria"/>
            <w:bCs/>
          </w:rPr>
          <w:t>5+</w:t>
        </w:r>
      </w:ins>
      <w:ins w:id="27" w:author="MTlabuser" w:date="2019-01-22T15:11:00Z">
        <w:r w:rsidR="00773DE7">
          <w:rPr>
            <w:rFonts w:ascii="Cambria" w:eastAsia="Batang" w:hAnsi="Cambria"/>
            <w:bCs/>
          </w:rPr>
          <w:t>)</w:t>
        </w:r>
      </w:ins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28" w:author="MTlabuser" w:date="2019-01-22T15:12:00Z">
        <w:r w:rsidRPr="00BB5564" w:rsidDel="00773DE7">
          <w:rPr>
            <w:rFonts w:ascii="Cambria" w:eastAsia="Batang" w:hAnsi="Cambria"/>
            <w:bCs/>
          </w:rPr>
          <w:delText>X</w:delText>
        </w:r>
      </w:del>
      <w:ins w:id="29" w:author="MTlabuser" w:date="2019-01-22T15:12:00Z">
        <w:r w:rsidR="00773DE7">
          <w:rPr>
            <w:rFonts w:ascii="Cambria" w:eastAsia="Batang" w:hAnsi="Cambria"/>
            <w:bCs/>
          </w:rPr>
          <w:t>Baltimore</w:t>
        </w:r>
        <w:r w:rsidR="002C29D7">
          <w:rPr>
            <w:rFonts w:ascii="Cambria" w:eastAsia="Batang" w:hAnsi="Cambria"/>
            <w:bCs/>
          </w:rPr>
          <w:t>, MD area</w:t>
        </w:r>
      </w:ins>
    </w:p>
    <w:p w:rsidR="00220A32" w:rsidRPr="00BB5564" w:rsidRDefault="009B51A0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ins w:id="30" w:author="MTlabuser" w:date="2019-01-22T15:12:00Z">
        <w:r>
          <w:rPr>
            <w:rFonts w:ascii="Cambria" w:eastAsia="Batang" w:hAnsi="Cambria"/>
            <w:bCs/>
          </w:rPr>
          <w:t>Health and fitness interest</w:t>
        </w:r>
      </w:ins>
      <w:del w:id="31" w:author="MTlabuser" w:date="2019-01-22T15:12:00Z">
        <w:r w:rsidR="00711C18" w:rsidRPr="00BB5564" w:rsidDel="002C29D7">
          <w:rPr>
            <w:rFonts w:ascii="Cambria" w:eastAsia="Batang" w:hAnsi="Cambria"/>
            <w:bCs/>
          </w:rPr>
          <w:delText>X</w:delText>
        </w:r>
      </w:del>
    </w:p>
    <w:p w:rsidR="00220A32" w:rsidRPr="00BB5564" w:rsidRDefault="00711C18" w:rsidP="00220A32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Batang" w:hAnsi="Cambria"/>
          <w:bCs/>
        </w:rPr>
      </w:pPr>
      <w:del w:id="32" w:author="MTlabuser" w:date="2019-01-22T15:14:00Z">
        <w:r w:rsidRPr="00BB5564" w:rsidDel="002C29D7">
          <w:rPr>
            <w:rFonts w:ascii="Cambria" w:eastAsia="Batang" w:hAnsi="Cambria"/>
            <w:bCs/>
          </w:rPr>
          <w:delText>X</w:delText>
        </w:r>
      </w:del>
      <w:ins w:id="33" w:author="MTlabuser" w:date="2019-01-22T15:14:00Z">
        <w:r w:rsidR="002C29D7">
          <w:rPr>
            <w:rFonts w:ascii="Cambria" w:eastAsia="Batang" w:hAnsi="Cambria"/>
            <w:bCs/>
          </w:rPr>
          <w:t>Professional or amateur athletes</w:t>
        </w:r>
      </w:ins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Site type: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A responsive Web site which automatically adapts to the screen size of the viewer’s device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A </w:t>
      </w:r>
      <w:r w:rsidR="005A610B">
        <w:rPr>
          <w:rFonts w:ascii="Cambria" w:eastAsia="Batang" w:hAnsi="Cambria"/>
          <w:bCs/>
        </w:rPr>
        <w:t>eight</w:t>
      </w:r>
      <w:r w:rsidRPr="00BB5564">
        <w:rPr>
          <w:rFonts w:ascii="Cambria" w:eastAsia="Batang" w:hAnsi="Cambria"/>
          <w:bCs/>
        </w:rPr>
        <w:t xml:space="preserve">-page or more hierarchical Web site, hand-coded in </w:t>
      </w:r>
      <w:r w:rsidR="003C023D">
        <w:rPr>
          <w:rFonts w:ascii="Cambria" w:eastAsia="Batang" w:hAnsi="Cambria"/>
          <w:bCs/>
          <w:i/>
        </w:rPr>
        <w:t>Adobe Brackets</w:t>
      </w:r>
      <w:r w:rsidRPr="00BB5564">
        <w:rPr>
          <w:rFonts w:ascii="Cambria" w:eastAsia="Batang" w:hAnsi="Cambria"/>
          <w:bCs/>
        </w:rPr>
        <w:t xml:space="preserve"> using the latest HTML5 and CSS3 tools</w:t>
      </w:r>
      <w:r w:rsidR="005A610B">
        <w:rPr>
          <w:rFonts w:ascii="Cambria" w:eastAsia="Batang" w:hAnsi="Cambria"/>
          <w:bCs/>
        </w:rPr>
        <w:t xml:space="preserve"> and the </w:t>
      </w:r>
      <w:r w:rsidR="005A610B">
        <w:rPr>
          <w:rFonts w:ascii="Cambria" w:eastAsia="Batang" w:hAnsi="Cambria"/>
          <w:bCs/>
          <w:i/>
        </w:rPr>
        <w:t>Bootstrap 4</w:t>
      </w:r>
      <w:r w:rsidR="005A610B">
        <w:rPr>
          <w:rFonts w:ascii="Cambria" w:eastAsia="Batang" w:hAnsi="Cambria"/>
          <w:bCs/>
        </w:rPr>
        <w:t xml:space="preserve"> CSS framework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corresponding social media pages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Links to helpful external Web sites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Contact form so no internal email addresses are revealed to visitor</w:t>
      </w:r>
    </w:p>
    <w:p w:rsidR="00220A32" w:rsidRPr="00BB5564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 xml:space="preserve">No </w:t>
      </w:r>
      <w:r w:rsidR="009B43C3" w:rsidRPr="00BB5564">
        <w:rPr>
          <w:rFonts w:ascii="Cambria" w:eastAsia="Batang" w:hAnsi="Cambria"/>
          <w:bCs/>
        </w:rPr>
        <w:t>ecommerce</w:t>
      </w:r>
      <w:r w:rsidRPr="00BB5564">
        <w:rPr>
          <w:rFonts w:ascii="Cambria" w:eastAsia="Batang" w:hAnsi="Cambria"/>
          <w:bCs/>
        </w:rPr>
        <w:t xml:space="preserve"> requirements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Budget:</w:t>
      </w:r>
    </w:p>
    <w:p w:rsidR="00220A32" w:rsidRPr="00BB5564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Not applicable for student project</w:t>
      </w: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Del="00C22363" w:rsidRDefault="00220A32" w:rsidP="00220A32">
      <w:pPr>
        <w:spacing w:after="0" w:line="240" w:lineRule="auto"/>
        <w:rPr>
          <w:del w:id="34" w:author="MTlabuser" w:date="2019-01-22T15:23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Timeline:</w:t>
      </w:r>
    </w:p>
    <w:p w:rsidR="00C22363" w:rsidRPr="00BB5564" w:rsidRDefault="00C22363" w:rsidP="00220A32">
      <w:pPr>
        <w:spacing w:after="0" w:line="240" w:lineRule="auto"/>
        <w:rPr>
          <w:ins w:id="35" w:author="MTlabuser" w:date="2019-01-22T15:23:00Z"/>
          <w:rFonts w:ascii="Cambria" w:eastAsia="Batang" w:hAnsi="Cambria"/>
          <w:bCs/>
        </w:rPr>
      </w:pPr>
    </w:p>
    <w:p w:rsidR="00C22363" w:rsidRDefault="00220A32" w:rsidP="00220A32">
      <w:pPr>
        <w:spacing w:after="0" w:line="240" w:lineRule="auto"/>
        <w:rPr>
          <w:ins w:id="36" w:author="MTlabuser" w:date="2019-01-22T15:22:00Z"/>
          <w:rFonts w:ascii="Cambria" w:eastAsia="Batang" w:hAnsi="Cambria"/>
          <w:bCs/>
        </w:rPr>
      </w:pPr>
      <w:del w:id="37" w:author="MTlabuser" w:date="2019-01-22T15:23:00Z">
        <w:r w:rsidRPr="00BB5564" w:rsidDel="00C22363">
          <w:rPr>
            <w:rFonts w:ascii="Cambria" w:eastAsia="Batang" w:hAnsi="Cambria"/>
            <w:bCs/>
          </w:rPr>
          <w:tab/>
          <w:delText>[</w:delText>
        </w:r>
      </w:del>
    </w:p>
    <w:p w:rsidR="002C29D7" w:rsidRPr="00C22363" w:rsidRDefault="00711C18" w:rsidP="00C22363">
      <w:pPr>
        <w:pStyle w:val="ListParagraph"/>
        <w:numPr>
          <w:ilvl w:val="0"/>
          <w:numId w:val="8"/>
        </w:numPr>
        <w:spacing w:after="0" w:line="240" w:lineRule="auto"/>
        <w:rPr>
          <w:ins w:id="38" w:author="MTlabuser" w:date="2019-01-22T15:23:00Z"/>
          <w:rFonts w:ascii="Cambria" w:eastAsia="Batang" w:hAnsi="Cambria"/>
          <w:bCs/>
          <w:rPrChange w:id="39" w:author="MTlabuser" w:date="2019-01-22T15:23:00Z">
            <w:rPr>
              <w:ins w:id="40" w:author="MTlabuser" w:date="2019-01-22T15:23:00Z"/>
            </w:rPr>
          </w:rPrChange>
        </w:rPr>
        <w:pPrChange w:id="41" w:author="MTlabuser" w:date="2019-01-22T15:23:00Z">
          <w:pPr>
            <w:spacing w:after="0" w:line="240" w:lineRule="auto"/>
          </w:pPr>
        </w:pPrChange>
      </w:pPr>
      <w:r w:rsidRPr="00C22363">
        <w:rPr>
          <w:rFonts w:ascii="Cambria" w:eastAsia="Batang" w:hAnsi="Cambria"/>
          <w:bCs/>
          <w:rPrChange w:id="42" w:author="MTlabuser" w:date="2019-01-22T15:23:00Z">
            <w:rPr/>
          </w:rPrChange>
        </w:rPr>
        <w:t xml:space="preserve"> </w:t>
      </w:r>
      <w:ins w:id="43" w:author="MTlabuser" w:date="2019-01-22T15:24:00Z">
        <w:r w:rsidR="00C22363">
          <w:rPr>
            <w:rFonts w:ascii="Cambria" w:eastAsia="Batang" w:hAnsi="Cambria"/>
            <w:bCs/>
          </w:rPr>
          <w:t>Final Layout</w:t>
        </w:r>
      </w:ins>
      <w:ins w:id="44" w:author="MTlabuser" w:date="2019-01-22T15:17:00Z">
        <w:r w:rsidR="002C29D7" w:rsidRPr="00C22363">
          <w:rPr>
            <w:rFonts w:ascii="Cambria" w:eastAsia="Batang" w:hAnsi="Cambria"/>
            <w:bCs/>
            <w:rPrChange w:id="45" w:author="MTlabuser" w:date="2019-01-22T15:23:00Z">
              <w:rPr/>
            </w:rPrChange>
          </w:rPr>
          <w:t xml:space="preserve"> Plan: </w:t>
        </w:r>
      </w:ins>
      <w:ins w:id="46" w:author="MTlabuser" w:date="2019-01-22T15:25:00Z">
        <w:r w:rsidR="00C22363" w:rsidRPr="009B51A0">
          <w:rPr>
            <w:rFonts w:ascii="Cambria" w:eastAsia="Batang" w:hAnsi="Cambria"/>
            <w:b/>
            <w:bCs/>
            <w:rPrChange w:id="47" w:author="MTlabuser" w:date="2019-01-22T15:52:00Z">
              <w:rPr>
                <w:rFonts w:ascii="Cambria" w:eastAsia="Batang" w:hAnsi="Cambria"/>
                <w:bCs/>
              </w:rPr>
            </w:rPrChange>
          </w:rPr>
          <w:t>Feb</w:t>
        </w:r>
      </w:ins>
      <w:ins w:id="48" w:author="MTlabuser" w:date="2019-01-22T15:17:00Z">
        <w:r w:rsidR="009B51A0" w:rsidRPr="009B51A0">
          <w:rPr>
            <w:rFonts w:ascii="Cambria" w:eastAsia="Batang" w:hAnsi="Cambria"/>
            <w:b/>
            <w:bCs/>
          </w:rPr>
          <w:t xml:space="preserve"> 12</w:t>
        </w:r>
        <w:r w:rsidR="009B51A0" w:rsidRPr="009B51A0">
          <w:rPr>
            <w:rFonts w:ascii="Cambria" w:eastAsia="Batang" w:hAnsi="Cambria"/>
            <w:b/>
            <w:bCs/>
            <w:vertAlign w:val="superscript"/>
            <w:rPrChange w:id="49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 w:rsidRPr="009B51A0">
          <w:rPr>
            <w:rFonts w:ascii="Cambria" w:eastAsia="Batang" w:hAnsi="Cambria"/>
            <w:b/>
            <w:bCs/>
          </w:rPr>
          <w:t>,</w:t>
        </w:r>
      </w:ins>
      <w:ins w:id="50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51" w:author="MTlabuser" w:date="2019-01-22T15:17:00Z">
        <w:r w:rsidR="002C29D7" w:rsidRPr="009B51A0">
          <w:rPr>
            <w:rFonts w:ascii="Cambria" w:eastAsia="Batang" w:hAnsi="Cambria"/>
            <w:b/>
            <w:bCs/>
            <w:rPrChange w:id="52" w:author="MTlabuser" w:date="2019-01-22T15:52:00Z">
              <w:rPr/>
            </w:rPrChange>
          </w:rPr>
          <w:t>2019</w:t>
        </w:r>
      </w:ins>
    </w:p>
    <w:p w:rsidR="00C22363" w:rsidRDefault="00C22363" w:rsidP="00C22363">
      <w:pPr>
        <w:spacing w:after="0" w:line="240" w:lineRule="auto"/>
        <w:ind w:firstLine="720"/>
        <w:rPr>
          <w:ins w:id="53" w:author="MTlabuser" w:date="2019-01-22T15:20:00Z"/>
          <w:rFonts w:ascii="Cambria" w:eastAsia="Batang" w:hAnsi="Cambria"/>
          <w:bCs/>
        </w:rPr>
        <w:pPrChange w:id="54" w:author="MTlabuser" w:date="2019-01-22T15:22:00Z">
          <w:pPr>
            <w:spacing w:after="0" w:line="240" w:lineRule="auto"/>
          </w:pPr>
        </w:pPrChange>
      </w:pPr>
    </w:p>
    <w:p w:rsidR="002C29D7" w:rsidRPr="00C22363" w:rsidRDefault="00C22363" w:rsidP="00C22363">
      <w:pPr>
        <w:pStyle w:val="ListParagraph"/>
        <w:numPr>
          <w:ilvl w:val="0"/>
          <w:numId w:val="8"/>
        </w:numPr>
        <w:spacing w:after="0" w:line="240" w:lineRule="auto"/>
        <w:rPr>
          <w:ins w:id="55" w:author="MTlabuser" w:date="2019-01-22T15:23:00Z"/>
          <w:rFonts w:ascii="Cambria" w:eastAsia="Batang" w:hAnsi="Cambria"/>
          <w:bCs/>
          <w:rPrChange w:id="56" w:author="MTlabuser" w:date="2019-01-22T15:23:00Z">
            <w:rPr>
              <w:ins w:id="57" w:author="MTlabuser" w:date="2019-01-22T15:23:00Z"/>
            </w:rPr>
          </w:rPrChange>
        </w:rPr>
        <w:pPrChange w:id="58" w:author="MTlabuser" w:date="2019-01-22T15:23:00Z">
          <w:pPr>
            <w:spacing w:after="0" w:line="240" w:lineRule="auto"/>
          </w:pPr>
        </w:pPrChange>
      </w:pPr>
      <w:ins w:id="59" w:author="MTlabuser" w:date="2019-01-22T15:20:00Z">
        <w:r w:rsidRPr="00C22363">
          <w:rPr>
            <w:rFonts w:ascii="Cambria" w:eastAsia="Batang" w:hAnsi="Cambria"/>
            <w:bCs/>
            <w:rPrChange w:id="60" w:author="MTlabuser" w:date="2019-01-22T15:23:00Z">
              <w:rPr/>
            </w:rPrChange>
          </w:rPr>
          <w:t xml:space="preserve"> </w:t>
        </w:r>
        <w:r w:rsidR="002C29D7" w:rsidRPr="00C22363">
          <w:rPr>
            <w:rFonts w:ascii="Cambria" w:eastAsia="Batang" w:hAnsi="Cambria"/>
            <w:bCs/>
            <w:rPrChange w:id="61" w:author="MTlabuser" w:date="2019-01-22T15:23:00Z">
              <w:rPr/>
            </w:rPrChange>
          </w:rPr>
          <w:t xml:space="preserve">First Draft of Site: </w:t>
        </w:r>
      </w:ins>
      <w:ins w:id="62" w:author="MTlabuser" w:date="2019-01-22T15:25:00Z">
        <w:r w:rsidRPr="009B51A0">
          <w:rPr>
            <w:rFonts w:ascii="Cambria" w:eastAsia="Batang" w:hAnsi="Cambria"/>
            <w:b/>
            <w:bCs/>
            <w:rPrChange w:id="63" w:author="MTlabuser" w:date="2019-01-22T15:52:00Z">
              <w:rPr>
                <w:rFonts w:ascii="Cambria" w:eastAsia="Batang" w:hAnsi="Cambria"/>
                <w:bCs/>
              </w:rPr>
            </w:rPrChange>
          </w:rPr>
          <w:t>Mar</w:t>
        </w:r>
      </w:ins>
      <w:ins w:id="64" w:author="MTlabuser" w:date="2019-01-22T15:52:00Z">
        <w:r w:rsidR="009B51A0">
          <w:rPr>
            <w:rFonts w:ascii="Cambria" w:eastAsia="Batang" w:hAnsi="Cambria"/>
            <w:b/>
            <w:bCs/>
          </w:rPr>
          <w:t xml:space="preserve"> </w:t>
        </w:r>
      </w:ins>
      <w:ins w:id="65" w:author="MTlabuser" w:date="2019-01-22T15:20:00Z">
        <w:r w:rsidR="00CE3C94">
          <w:rPr>
            <w:rFonts w:ascii="Cambria" w:eastAsia="Batang" w:hAnsi="Cambria"/>
            <w:b/>
            <w:bCs/>
          </w:rPr>
          <w:t>26</w:t>
        </w:r>
        <w:r w:rsidR="00CE3C94" w:rsidRPr="00CE3C94">
          <w:rPr>
            <w:rFonts w:ascii="Cambria" w:eastAsia="Batang" w:hAnsi="Cambria"/>
            <w:b/>
            <w:bCs/>
            <w:vertAlign w:val="superscript"/>
            <w:rPrChange w:id="66" w:author="MTlabuser" w:date="2019-01-22T16:04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CE3C94">
          <w:rPr>
            <w:rFonts w:ascii="Cambria" w:eastAsia="Batang" w:hAnsi="Cambria"/>
            <w:b/>
            <w:bCs/>
          </w:rPr>
          <w:t>,</w:t>
        </w:r>
        <w:bookmarkStart w:id="67" w:name="_GoBack"/>
        <w:bookmarkEnd w:id="67"/>
        <w:r w:rsidR="009B51A0" w:rsidRPr="009B51A0">
          <w:rPr>
            <w:rFonts w:ascii="Cambria" w:eastAsia="Batang" w:hAnsi="Cambria"/>
            <w:b/>
            <w:bCs/>
          </w:rPr>
          <w:t xml:space="preserve"> </w:t>
        </w:r>
        <w:r w:rsidR="002C29D7" w:rsidRPr="009B51A0">
          <w:rPr>
            <w:rFonts w:ascii="Cambria" w:eastAsia="Batang" w:hAnsi="Cambria"/>
            <w:b/>
            <w:bCs/>
            <w:rPrChange w:id="68" w:author="MTlabuser" w:date="2019-01-22T15:52:00Z">
              <w:rPr/>
            </w:rPrChange>
          </w:rPr>
          <w:t>2019</w:t>
        </w:r>
      </w:ins>
    </w:p>
    <w:p w:rsidR="00C22363" w:rsidRDefault="00C22363" w:rsidP="002C29D7">
      <w:pPr>
        <w:spacing w:after="0" w:line="240" w:lineRule="auto"/>
        <w:ind w:left="720"/>
        <w:rPr>
          <w:ins w:id="69" w:author="MTlabuser" w:date="2019-01-22T15:20:00Z"/>
          <w:rFonts w:ascii="Cambria" w:eastAsia="Batang" w:hAnsi="Cambria"/>
          <w:bCs/>
        </w:rPr>
        <w:pPrChange w:id="70" w:author="MTlabuser" w:date="2019-01-22T15:20:00Z">
          <w:pPr>
            <w:spacing w:after="0" w:line="240" w:lineRule="auto"/>
          </w:pPr>
        </w:pPrChange>
      </w:pPr>
    </w:p>
    <w:p w:rsidR="00C22363" w:rsidRDefault="002C29D7" w:rsidP="00C22363">
      <w:pPr>
        <w:pStyle w:val="ListParagraph"/>
        <w:numPr>
          <w:ilvl w:val="0"/>
          <w:numId w:val="8"/>
        </w:numPr>
        <w:spacing w:after="0" w:line="240" w:lineRule="auto"/>
        <w:rPr>
          <w:ins w:id="71" w:author="MTlabuser" w:date="2019-01-22T15:38:00Z"/>
          <w:rFonts w:ascii="Cambria" w:eastAsia="Batang" w:hAnsi="Cambria"/>
          <w:bCs/>
        </w:rPr>
        <w:pPrChange w:id="72" w:author="MTlabuser" w:date="2019-01-22T15:23:00Z">
          <w:pPr>
            <w:spacing w:after="0" w:line="240" w:lineRule="auto"/>
          </w:pPr>
        </w:pPrChange>
      </w:pPr>
      <w:ins w:id="73" w:author="MTlabuser" w:date="2019-01-22T15:21:00Z">
        <w:r w:rsidRPr="00C22363">
          <w:rPr>
            <w:rFonts w:ascii="Cambria" w:eastAsia="Batang" w:hAnsi="Cambria"/>
            <w:bCs/>
            <w:rPrChange w:id="74" w:author="MTlabuser" w:date="2019-01-22T15:23:00Z">
              <w:rPr/>
            </w:rPrChange>
          </w:rPr>
          <w:t>Completion of Site</w:t>
        </w:r>
      </w:ins>
      <w:ins w:id="75" w:author="MTlabuser" w:date="2019-01-22T15:22:00Z">
        <w:r w:rsidRPr="00C22363">
          <w:rPr>
            <w:rFonts w:ascii="Cambria" w:eastAsia="Batang" w:hAnsi="Cambria"/>
            <w:bCs/>
            <w:rPrChange w:id="76" w:author="MTlabuser" w:date="2019-01-22T15:23:00Z">
              <w:rPr/>
            </w:rPrChange>
          </w:rPr>
          <w:t xml:space="preserve"> v1</w:t>
        </w:r>
      </w:ins>
      <w:ins w:id="77" w:author="MTlabuser" w:date="2019-01-22T15:21:00Z">
        <w:r w:rsidRPr="00C22363">
          <w:rPr>
            <w:rFonts w:ascii="Cambria" w:eastAsia="Batang" w:hAnsi="Cambria"/>
            <w:bCs/>
            <w:rPrChange w:id="78" w:author="MTlabuser" w:date="2019-01-22T15:23:00Z">
              <w:rPr/>
            </w:rPrChange>
          </w:rPr>
          <w:t xml:space="preserve">: </w:t>
        </w:r>
      </w:ins>
      <w:del w:id="79" w:author="MTlabuser" w:date="2019-01-22T15:16:00Z">
        <w:r w:rsidR="009B43C3" w:rsidRPr="00C22363" w:rsidDel="002C29D7">
          <w:rPr>
            <w:rFonts w:ascii="Cambria" w:eastAsia="Batang" w:hAnsi="Cambria"/>
            <w:bCs/>
            <w:rPrChange w:id="80" w:author="MTlabuser" w:date="2019-01-22T15:23:00Z">
              <w:rPr/>
            </w:rPrChange>
          </w:rPr>
          <w:delText>Insert</w:delText>
        </w:r>
        <w:r w:rsidR="00220A32" w:rsidRPr="00C22363" w:rsidDel="002C29D7">
          <w:rPr>
            <w:rFonts w:ascii="Cambria" w:eastAsia="Batang" w:hAnsi="Cambria"/>
            <w:bCs/>
            <w:rPrChange w:id="81" w:author="MTlabuser" w:date="2019-01-22T15:23:00Z">
              <w:rPr/>
            </w:rPrChange>
          </w:rPr>
          <w:delText xml:space="preserve"> table here with major deadlines and deliverables from Class Schedule</w:delText>
        </w:r>
      </w:del>
      <w:r w:rsidR="00711C18" w:rsidRPr="00C22363">
        <w:rPr>
          <w:rFonts w:ascii="Cambria" w:eastAsia="Batang" w:hAnsi="Cambria"/>
          <w:bCs/>
          <w:rPrChange w:id="82" w:author="MTlabuser" w:date="2019-01-22T15:23:00Z">
            <w:rPr/>
          </w:rPrChange>
        </w:rPr>
        <w:t xml:space="preserve"> </w:t>
      </w:r>
      <w:ins w:id="83" w:author="MTlabuser" w:date="2019-01-22T15:25:00Z">
        <w:r w:rsidR="00C22363" w:rsidRPr="009B51A0">
          <w:rPr>
            <w:rFonts w:ascii="Cambria" w:eastAsia="Batang" w:hAnsi="Cambria"/>
            <w:b/>
            <w:bCs/>
            <w:rPrChange w:id="84" w:author="MTlabuser" w:date="2019-01-22T15:52:00Z">
              <w:rPr>
                <w:rFonts w:ascii="Cambria" w:eastAsia="Batang" w:hAnsi="Cambria"/>
                <w:bCs/>
              </w:rPr>
            </w:rPrChange>
          </w:rPr>
          <w:t>May</w:t>
        </w:r>
      </w:ins>
      <w:ins w:id="85" w:author="MTlabuser" w:date="2019-01-22T15:22:00Z">
        <w:r w:rsidR="009B51A0" w:rsidRPr="009B51A0">
          <w:rPr>
            <w:rFonts w:ascii="Cambria" w:eastAsia="Batang" w:hAnsi="Cambria"/>
            <w:b/>
            <w:bCs/>
          </w:rPr>
          <w:t xml:space="preserve"> 7</w:t>
        </w:r>
        <w:r w:rsidR="009B51A0" w:rsidRPr="009B51A0">
          <w:rPr>
            <w:rFonts w:ascii="Cambria" w:eastAsia="Batang" w:hAnsi="Cambria"/>
            <w:b/>
            <w:bCs/>
            <w:vertAlign w:val="superscript"/>
            <w:rPrChange w:id="86" w:author="MTlabuser" w:date="2019-01-22T15:52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  <w:r w:rsidRPr="009B51A0">
          <w:rPr>
            <w:rFonts w:ascii="Cambria" w:eastAsia="Batang" w:hAnsi="Cambria"/>
            <w:b/>
            <w:bCs/>
            <w:rPrChange w:id="87" w:author="MTlabuser" w:date="2019-01-22T15:52:00Z">
              <w:rPr/>
            </w:rPrChange>
          </w:rPr>
          <w:t>2019</w:t>
        </w:r>
      </w:ins>
    </w:p>
    <w:p w:rsidR="009944EB" w:rsidRPr="009944EB" w:rsidRDefault="009944EB" w:rsidP="009944EB">
      <w:pPr>
        <w:pStyle w:val="ListParagraph"/>
        <w:rPr>
          <w:ins w:id="88" w:author="MTlabuser" w:date="2019-01-22T15:38:00Z"/>
          <w:rFonts w:ascii="Cambria" w:eastAsia="Batang" w:hAnsi="Cambria"/>
          <w:bCs/>
          <w:rPrChange w:id="89" w:author="MTlabuser" w:date="2019-01-22T15:38:00Z">
            <w:rPr>
              <w:ins w:id="90" w:author="MTlabuser" w:date="2019-01-22T15:38:00Z"/>
            </w:rPr>
          </w:rPrChange>
        </w:rPr>
        <w:pPrChange w:id="91" w:author="MTlabuser" w:date="2019-01-22T15:38:00Z">
          <w:pPr>
            <w:pStyle w:val="ListParagraph"/>
            <w:numPr>
              <w:numId w:val="8"/>
            </w:numPr>
            <w:spacing w:after="0" w:line="240" w:lineRule="auto"/>
            <w:ind w:left="1080" w:hanging="360"/>
          </w:pPr>
        </w:pPrChange>
      </w:pPr>
    </w:p>
    <w:p w:rsidR="009944EB" w:rsidRPr="00C22363" w:rsidRDefault="009944EB" w:rsidP="00C22363">
      <w:pPr>
        <w:pStyle w:val="ListParagraph"/>
        <w:numPr>
          <w:ilvl w:val="0"/>
          <w:numId w:val="8"/>
        </w:numPr>
        <w:spacing w:after="0" w:line="240" w:lineRule="auto"/>
        <w:rPr>
          <w:ins w:id="92" w:author="MTlabuser" w:date="2019-01-22T15:23:00Z"/>
          <w:rFonts w:ascii="Cambria" w:eastAsia="Batang" w:hAnsi="Cambria"/>
          <w:bCs/>
          <w:rPrChange w:id="93" w:author="MTlabuser" w:date="2019-01-22T15:23:00Z">
            <w:rPr>
              <w:ins w:id="94" w:author="MTlabuser" w:date="2019-01-22T15:23:00Z"/>
            </w:rPr>
          </w:rPrChange>
        </w:rPr>
        <w:pPrChange w:id="95" w:author="MTlabuser" w:date="2019-01-22T15:23:00Z">
          <w:pPr>
            <w:spacing w:after="0" w:line="240" w:lineRule="auto"/>
          </w:pPr>
        </w:pPrChange>
      </w:pPr>
      <w:ins w:id="96" w:author="MTlabuser" w:date="2019-01-22T15:39:00Z">
        <w:r>
          <w:rPr>
            <w:rFonts w:ascii="Cambria" w:eastAsia="Batang" w:hAnsi="Cambria"/>
            <w:bCs/>
          </w:rPr>
          <w:t xml:space="preserve">Public Accessibility </w:t>
        </w:r>
      </w:ins>
      <w:ins w:id="97" w:author="MTlabuser" w:date="2019-01-22T15:38:00Z">
        <w:r>
          <w:rPr>
            <w:rFonts w:ascii="Cambria" w:eastAsia="Batang" w:hAnsi="Cambria"/>
            <w:bCs/>
          </w:rPr>
          <w:t xml:space="preserve">: </w:t>
        </w:r>
        <w:r w:rsidR="009B51A0" w:rsidRPr="009B51A0">
          <w:rPr>
            <w:rFonts w:ascii="Cambria" w:eastAsia="Batang" w:hAnsi="Cambria"/>
            <w:b/>
            <w:bCs/>
          </w:rPr>
          <w:t xml:space="preserve">May </w:t>
        </w:r>
        <w:r w:rsidRPr="009B51A0">
          <w:rPr>
            <w:rFonts w:ascii="Cambria" w:eastAsia="Batang" w:hAnsi="Cambria"/>
            <w:b/>
            <w:bCs/>
            <w:rPrChange w:id="98" w:author="MTlabuser" w:date="2019-01-22T15:52:00Z">
              <w:rPr>
                <w:rFonts w:ascii="Cambria" w:eastAsia="Batang" w:hAnsi="Cambria"/>
                <w:bCs/>
              </w:rPr>
            </w:rPrChange>
          </w:rPr>
          <w:t>10</w:t>
        </w:r>
      </w:ins>
      <w:ins w:id="99" w:author="MTlabuser" w:date="2019-01-22T15:53:00Z">
        <w:r w:rsidR="009B51A0" w:rsidRPr="009B51A0">
          <w:rPr>
            <w:rFonts w:ascii="Cambria" w:eastAsia="Batang" w:hAnsi="Cambria"/>
            <w:b/>
            <w:bCs/>
            <w:vertAlign w:val="superscript"/>
            <w:rPrChange w:id="100" w:author="MTlabuser" w:date="2019-01-22T15:53:00Z">
              <w:rPr>
                <w:rFonts w:ascii="Cambria" w:eastAsia="Batang" w:hAnsi="Cambria"/>
                <w:b/>
                <w:bCs/>
              </w:rPr>
            </w:rPrChange>
          </w:rPr>
          <w:t>th</w:t>
        </w:r>
        <w:r w:rsidR="009B51A0">
          <w:rPr>
            <w:rFonts w:ascii="Cambria" w:eastAsia="Batang" w:hAnsi="Cambria"/>
            <w:b/>
            <w:bCs/>
          </w:rPr>
          <w:t xml:space="preserve">, </w:t>
        </w:r>
      </w:ins>
      <w:ins w:id="101" w:author="MTlabuser" w:date="2019-01-22T15:38:00Z">
        <w:r w:rsidRPr="009B51A0">
          <w:rPr>
            <w:rFonts w:ascii="Cambria" w:eastAsia="Batang" w:hAnsi="Cambria"/>
            <w:b/>
            <w:bCs/>
            <w:rPrChange w:id="102" w:author="MTlabuser" w:date="2019-01-22T15:52:00Z">
              <w:rPr>
                <w:rFonts w:ascii="Cambria" w:eastAsia="Batang" w:hAnsi="Cambria"/>
                <w:bCs/>
              </w:rPr>
            </w:rPrChange>
          </w:rPr>
          <w:t>2019</w:t>
        </w:r>
      </w:ins>
    </w:p>
    <w:p w:rsidR="00220A32" w:rsidRPr="00BB5564" w:rsidRDefault="00220A32" w:rsidP="00C22363">
      <w:pPr>
        <w:spacing w:after="0" w:line="240" w:lineRule="auto"/>
        <w:ind w:left="720"/>
        <w:rPr>
          <w:rFonts w:ascii="Cambria" w:eastAsia="Batang" w:hAnsi="Cambria"/>
          <w:bCs/>
        </w:rPr>
        <w:pPrChange w:id="103" w:author="MTlabuser" w:date="2019-01-22T15:23:00Z">
          <w:pPr>
            <w:spacing w:after="0" w:line="240" w:lineRule="auto"/>
          </w:pPr>
        </w:pPrChange>
      </w:pPr>
      <w:del w:id="104" w:author="MTlabuser" w:date="2019-01-22T15:23:00Z">
        <w:r w:rsidRPr="00BB5564" w:rsidDel="00C22363">
          <w:rPr>
            <w:rFonts w:ascii="Cambria" w:eastAsia="Batang" w:hAnsi="Cambria"/>
            <w:bCs/>
          </w:rPr>
          <w:delText>]</w:delText>
        </w:r>
      </w:del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>Client contact info:</w:t>
      </w:r>
    </w:p>
    <w:p w:rsidR="00220A32" w:rsidRDefault="00220A32" w:rsidP="00220A32">
      <w:pPr>
        <w:spacing w:after="0" w:line="240" w:lineRule="auto"/>
        <w:rPr>
          <w:ins w:id="105" w:author="MTlabuser" w:date="2019-01-22T15:15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del w:id="106" w:author="MTlabuser" w:date="2019-01-22T15:02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107" w:author="MTlabuser" w:date="2019-01-22T15:02:00Z">
        <w:r w:rsidR="00773DE7">
          <w:rPr>
            <w:rFonts w:ascii="Cambria" w:eastAsia="Batang" w:hAnsi="Cambria"/>
            <w:bCs/>
          </w:rPr>
          <w:t>Cory Camp</w:t>
        </w:r>
      </w:ins>
    </w:p>
    <w:p w:rsidR="002C29D7" w:rsidRPr="00BB5564" w:rsidRDefault="002C29D7" w:rsidP="00220A32">
      <w:pPr>
        <w:spacing w:after="0" w:line="240" w:lineRule="auto"/>
        <w:rPr>
          <w:rFonts w:ascii="Cambria" w:eastAsia="Batang" w:hAnsi="Cambria"/>
          <w:bCs/>
        </w:rPr>
      </w:pPr>
      <w:ins w:id="108" w:author="MTlabuser" w:date="2019-01-22T15:16:00Z">
        <w:r>
          <w:rPr>
            <w:rFonts w:ascii="Cambria" w:eastAsia="Batang" w:hAnsi="Cambria"/>
            <w:bCs/>
          </w:rPr>
          <w:tab/>
          <w:t>X</w:t>
        </w:r>
      </w:ins>
    </w:p>
    <w:p w:rsidR="00220A32" w:rsidRPr="00BB5564" w:rsidDel="00773DE7" w:rsidRDefault="00220A32" w:rsidP="00220A32">
      <w:pPr>
        <w:spacing w:after="0" w:line="240" w:lineRule="auto"/>
        <w:rPr>
          <w:del w:id="109" w:author="MTlabuser" w:date="2019-01-22T15:03:00Z"/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del w:id="110" w:author="MTlabuser" w:date="2019-01-22T15:03:00Z"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  <w:ins w:id="111" w:author="MTlabuser" w:date="2019-01-22T15:03:00Z">
        <w:r w:rsidR="00773DE7">
          <w:rPr>
            <w:rFonts w:ascii="Cambria" w:eastAsia="Batang" w:hAnsi="Cambria"/>
            <w:bCs/>
          </w:rPr>
          <w:t>Baltimore, MD</w:t>
        </w:r>
      </w:ins>
    </w:p>
    <w:p w:rsidR="00220A32" w:rsidRPr="00BB5564" w:rsidDel="002C29D7" w:rsidRDefault="00220A32" w:rsidP="00220A32">
      <w:pPr>
        <w:spacing w:after="0" w:line="240" w:lineRule="auto"/>
        <w:rPr>
          <w:del w:id="112" w:author="MTlabuser" w:date="2019-01-22T15:15:00Z"/>
          <w:rFonts w:ascii="Cambria" w:eastAsia="Batang" w:hAnsi="Cambria"/>
          <w:bCs/>
        </w:rPr>
      </w:pPr>
      <w:del w:id="113" w:author="MTlabuser" w:date="2019-01-22T15:03:00Z">
        <w:r w:rsidRPr="00BB5564" w:rsidDel="00773DE7">
          <w:rPr>
            <w:rFonts w:ascii="Cambria" w:eastAsia="Batang" w:hAnsi="Cambria"/>
            <w:bCs/>
          </w:rPr>
          <w:tab/>
        </w:r>
        <w:r w:rsidR="00711C18" w:rsidRPr="00BB5564" w:rsidDel="00773DE7">
          <w:rPr>
            <w:rFonts w:ascii="Cambria" w:eastAsia="Batang" w:hAnsi="Cambria"/>
            <w:bCs/>
          </w:rPr>
          <w:delText>X</w:delText>
        </w:r>
      </w:del>
    </w:p>
    <w:p w:rsidR="00220A32" w:rsidRPr="00BB5564" w:rsidRDefault="00220A32" w:rsidP="00220A32">
      <w:pPr>
        <w:spacing w:after="0" w:line="240" w:lineRule="auto"/>
        <w:rPr>
          <w:rFonts w:ascii="Cambria" w:eastAsia="Batang" w:hAnsi="Cambria"/>
          <w:bCs/>
        </w:rPr>
      </w:pPr>
      <w:del w:id="114" w:author="MTlabuser" w:date="2019-01-22T15:15:00Z">
        <w:r w:rsidRPr="00BB5564" w:rsidDel="002C29D7">
          <w:rPr>
            <w:rFonts w:ascii="Cambria" w:eastAsia="Batang" w:hAnsi="Cambria"/>
            <w:bCs/>
          </w:rPr>
          <w:tab/>
        </w:r>
        <w:r w:rsidR="00711C18" w:rsidRPr="00BB5564" w:rsidDel="002C29D7">
          <w:rPr>
            <w:rFonts w:ascii="Cambria" w:eastAsia="Batang" w:hAnsi="Cambria"/>
            <w:bCs/>
          </w:rPr>
          <w:delText>X</w:delText>
        </w:r>
      </w:del>
    </w:p>
    <w:p w:rsidR="00220A32" w:rsidRPr="00BB5564" w:rsidRDefault="001F07F3" w:rsidP="00220A32">
      <w:pPr>
        <w:spacing w:after="0" w:line="240" w:lineRule="auto"/>
        <w:rPr>
          <w:rFonts w:ascii="Cambria" w:eastAsia="Batang" w:hAnsi="Cambria"/>
          <w:bCs/>
        </w:rPr>
      </w:pPr>
      <w:r w:rsidRPr="00BB5564">
        <w:rPr>
          <w:rFonts w:ascii="Cambria" w:eastAsia="Batang" w:hAnsi="Cambria"/>
          <w:bCs/>
        </w:rPr>
        <w:tab/>
      </w:r>
      <w:r w:rsidR="00711C18" w:rsidRPr="00BB5564">
        <w:rPr>
          <w:rFonts w:ascii="Cambria" w:eastAsia="Batang" w:hAnsi="Cambria"/>
          <w:bCs/>
        </w:rPr>
        <w:t>X</w:t>
      </w:r>
    </w:p>
    <w:p w:rsidR="00220A32" w:rsidRPr="00BB5564" w:rsidDel="009944EB" w:rsidRDefault="00220A32" w:rsidP="00220A32">
      <w:pPr>
        <w:spacing w:after="0" w:line="240" w:lineRule="auto"/>
        <w:rPr>
          <w:del w:id="115" w:author="MTlabuser" w:date="2019-01-22T15:40:00Z"/>
          <w:rFonts w:ascii="Cambria" w:eastAsia="Batang" w:hAnsi="Cambria"/>
          <w:bCs/>
          <w:u w:val="single"/>
        </w:rPr>
      </w:pPr>
      <w:r w:rsidRPr="00BB5564">
        <w:rPr>
          <w:rFonts w:ascii="Cambria" w:eastAsia="Batang" w:hAnsi="Cambria"/>
          <w:bCs/>
        </w:rPr>
        <w:tab/>
      </w:r>
      <w:del w:id="116" w:author="MTlabuser" w:date="2019-01-22T15:15:00Z">
        <w:r w:rsidR="00711C18" w:rsidRPr="00BB5564" w:rsidDel="002C29D7">
          <w:rPr>
            <w:rFonts w:ascii="Cambria" w:eastAsia="Batang" w:hAnsi="Cambria"/>
            <w:bCs/>
            <w:u w:val="single"/>
          </w:rPr>
          <w:delText>y@y</w:delText>
        </w:r>
      </w:del>
      <w:ins w:id="117" w:author="MTlabuser" w:date="2019-01-22T15:15:00Z">
        <w:r w:rsidR="002C29D7">
          <w:rPr>
            <w:rFonts w:ascii="Cambria" w:eastAsia="Batang" w:hAnsi="Cambria"/>
            <w:bCs/>
            <w:u w:val="single"/>
          </w:rPr>
          <w:t>ccampswim3@gmail</w:t>
        </w:r>
      </w:ins>
      <w:r w:rsidR="00711C18" w:rsidRPr="00BB5564">
        <w:rPr>
          <w:rFonts w:ascii="Cambria" w:eastAsia="Batang" w:hAnsi="Cambria"/>
          <w:bCs/>
          <w:u w:val="single"/>
        </w:rPr>
        <w:t>.com</w:t>
      </w:r>
    </w:p>
    <w:p w:rsidR="00220A32" w:rsidRPr="00BB5564" w:rsidDel="009944EB" w:rsidRDefault="00220A32" w:rsidP="00220A32">
      <w:pPr>
        <w:rPr>
          <w:del w:id="118" w:author="MTlabuser" w:date="2019-01-22T15:40:00Z"/>
          <w:rFonts w:ascii="Cambria" w:eastAsia="Batang" w:hAnsi="Cambria"/>
          <w:bCs/>
        </w:rPr>
      </w:pPr>
    </w:p>
    <w:p w:rsidR="00220A32" w:rsidRPr="00BB5564" w:rsidRDefault="00220A32" w:rsidP="009944EB">
      <w:pPr>
        <w:spacing w:after="0" w:line="240" w:lineRule="auto"/>
        <w:rPr>
          <w:rFonts w:ascii="Cambria" w:eastAsia="Batang" w:hAnsi="Cambria"/>
          <w:b/>
          <w:bCs/>
          <w:smallCaps/>
          <w:sz w:val="28"/>
        </w:rPr>
        <w:pPrChange w:id="119" w:author="MTlabuser" w:date="2019-01-22T15:40:00Z">
          <w:pPr/>
        </w:pPrChange>
      </w:pPr>
    </w:p>
    <w:p w:rsidR="0036692C" w:rsidRPr="00BB5564" w:rsidRDefault="0036692C">
      <w:pPr>
        <w:rPr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br w:type="page"/>
      </w:r>
    </w:p>
    <w:p w:rsidR="00220A32" w:rsidDel="00BC4C11" w:rsidRDefault="006D7086" w:rsidP="00220A32">
      <w:pPr>
        <w:jc w:val="center"/>
        <w:rPr>
          <w:del w:id="120" w:author="MTlabuser" w:date="2019-01-22T13:34:00Z"/>
          <w:rFonts w:ascii="Cambria" w:eastAsia="Batang" w:hAnsi="Cambria"/>
          <w:b/>
          <w:bCs/>
          <w:smallCaps/>
          <w:sz w:val="40"/>
        </w:rPr>
      </w:pPr>
      <w:r w:rsidRPr="00BB5564">
        <w:rPr>
          <w:rFonts w:ascii="Cambria" w:eastAsia="Batang" w:hAnsi="Cambria"/>
          <w:b/>
          <w:bCs/>
          <w:smallCaps/>
          <w:sz w:val="40"/>
        </w:rPr>
        <w:lastRenderedPageBreak/>
        <w:t>Topical Site Map</w:t>
      </w:r>
    </w:p>
    <w:p w:rsidR="00BC4C11" w:rsidRPr="00BB5564" w:rsidRDefault="00BC4C11" w:rsidP="00BC4C11">
      <w:pPr>
        <w:jc w:val="center"/>
        <w:rPr>
          <w:rFonts w:ascii="Cambria" w:eastAsia="Batang" w:hAnsi="Cambria"/>
          <w:b/>
          <w:bCs/>
          <w:smallCaps/>
          <w:sz w:val="40"/>
        </w:rPr>
      </w:pPr>
    </w:p>
    <w:p w:rsidR="006D7086" w:rsidRPr="00BB5564" w:rsidRDefault="00220A32" w:rsidP="00220A32">
      <w:pPr>
        <w:rPr>
          <w:ins w:id="121" w:author="MTlabuser" w:date="2018-09-06T19:08:00Z"/>
          <w:rFonts w:ascii="Cambria" w:eastAsia="Batang" w:hAnsi="Cambria"/>
        </w:rPr>
      </w:pPr>
      <w:ins w:id="122" w:author="MTlabuser" w:date="2018-09-06T19:08:00Z">
        <w:r w:rsidRPr="00BB5564">
          <w:rPr>
            <w:rFonts w:ascii="Cambria" w:hAnsi="Cambria"/>
            <w:noProof/>
          </w:rPr>
          <w:drawing>
            <wp:inline distT="0" distB="0" distL="0" distR="0" wp14:anchorId="2B858DAA" wp14:editId="3D9873F2">
              <wp:extent cx="6888480" cy="5891348"/>
              <wp:effectExtent l="0" t="57150" r="26670" b="109855"/>
              <wp:docPr id="1" name="Diagram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8" r:lo="rId9" r:qs="rId10" r:cs="rId11"/>
                </a:graphicData>
              </a:graphic>
            </wp:inline>
          </w:drawing>
        </w:r>
      </w:ins>
    </w:p>
    <w:p w:rsidR="006D7086" w:rsidRPr="00BB5564" w:rsidRDefault="00220A32" w:rsidP="00220A32">
      <w:pPr>
        <w:rPr>
          <w:ins w:id="123" w:author="MTlabuser" w:date="2018-09-06T19:08:00Z"/>
          <w:rFonts w:ascii="Cambria" w:eastAsia="Batang" w:hAnsi="Cambria"/>
        </w:rPr>
      </w:pPr>
      <w:ins w:id="124" w:author="MTlabuser" w:date="2018-09-06T19:08:00Z">
        <w:r w:rsidRPr="00BB5564">
          <w:rPr>
            <w:rFonts w:ascii="Cambria" w:hAnsi="Cambria"/>
            <w:noProof/>
          </w:rPr>
          <w:drawing>
            <wp:inline distT="0" distB="0" distL="0" distR="0" wp14:anchorId="2B858DAA" wp14:editId="3D9873F2">
              <wp:extent cx="6888480" cy="5891348"/>
              <wp:effectExtent l="0" t="57150" r="26670" b="109855"/>
              <wp:docPr id="4" name="Diagram 4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3" r:lo="rId14" r:qs="rId15" r:cs="rId16"/>
                </a:graphicData>
              </a:graphic>
            </wp:inline>
          </w:drawing>
        </w:r>
      </w:ins>
    </w:p>
    <w:p w:rsidR="006D7086" w:rsidRPr="00BB5564" w:rsidRDefault="006D7086">
      <w:pPr>
        <w:rPr>
          <w:rFonts w:ascii="Cambria" w:eastAsia="Batang" w:hAnsi="Cambria"/>
        </w:rPr>
      </w:pPr>
      <w:r w:rsidRPr="00BB5564">
        <w:rPr>
          <w:rFonts w:ascii="Cambria" w:eastAsia="Batang" w:hAnsi="Cambria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BB5564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:rsidR="00220A32" w:rsidRPr="00BB5564" w:rsidRDefault="006D7086" w:rsidP="006D7086">
            <w:pPr>
              <w:spacing w:after="0"/>
              <w:rPr>
                <w:rFonts w:ascii="Cambria" w:eastAsia="Batang" w:hAnsi="Cambria"/>
                <w:sz w:val="20"/>
                <w:szCs w:val="20"/>
              </w:rPr>
            </w:pPr>
            <w:r w:rsidRPr="00BB5564">
              <w:rPr>
                <w:rFonts w:ascii="Cambria" w:eastAsia="Batang" w:hAnsi="Cambria"/>
              </w:rPr>
              <w:lastRenderedPageBreak/>
              <w:t xml:space="preserve"> </w:t>
            </w:r>
            <w:r w:rsidR="00220A32" w:rsidRPr="00BB5564">
              <w:rPr>
                <w:rFonts w:ascii="Cambria" w:eastAsia="Batang" w:hAnsi="Cambria"/>
                <w:b/>
                <w:bCs/>
                <w:smallCaps/>
                <w:sz w:val="28"/>
              </w:rPr>
              <w:t>Table of Equivalents – Joe’s Transmission Shop</w:t>
            </w:r>
          </w:p>
        </w:tc>
      </w:tr>
      <w:tr w:rsidR="00220A32" w:rsidRPr="00BB5564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:rsidR="00220A32" w:rsidRPr="00BB5564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You </w:t>
            </w:r>
            <w:r w:rsidRPr="00BB5564">
              <w:rPr>
                <w:rFonts w:ascii="Cambria" w:hAnsi="Cambria"/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 xml:space="preserve"> use t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he pathname (folder + filename)</w:t>
            </w:r>
            <w:r w:rsid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br/>
            </w:r>
            <w:r w:rsidRPr="00BB5564">
              <w:rPr>
                <w:rFonts w:ascii="Cambria" w:hAnsi="Cambria"/>
                <w:color w:val="EAF1DD" w:themeColor="accent3" w:themeTint="33"/>
                <w:sz w:val="20"/>
                <w:szCs w:val="20"/>
              </w:rPr>
              <w:t>shown in this column for credit</w:t>
            </w:r>
            <w:r w:rsidRPr="00BB5564">
              <w:rPr>
                <w:rFonts w:ascii="Cambria" w:hAnsi="Cambria"/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:rsidR="00220A32" w:rsidRPr="00BB5564" w:rsidRDefault="00220A32" w:rsidP="006D7086">
            <w:pPr>
              <w:tabs>
                <w:tab w:val="right" w:pos="6642"/>
              </w:tabs>
              <w:spacing w:after="0"/>
              <w:rPr>
                <w:rFonts w:ascii="Cambria" w:eastAsia="Batang" w:hAnsi="Cambria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BB5564">
              <w:rPr>
                <w:rFonts w:ascii="Cambria" w:eastAsia="Batang" w:hAnsi="Cambria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6D7086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01: Project Plan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 xml:space="preserve"> 1 pathname: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  <w:t>/originals/plan.docx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</w:p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220A32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02: Sampler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/pages/sampler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904147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Sampler to Test CSS</w:t>
            </w:r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6D7086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03: Bootstrap Overrides</w:t>
            </w:r>
            <w:r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1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N/A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566A5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04: Home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Pr="007C6DC9">
              <w:rPr>
                <w:rFonts w:ascii="Cambria" w:hAnsi="Cambria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25" w:author="MTlabuser" w:date="2019-01-22T15:50:00Z">
              <w:r>
                <w:rPr>
                  <w:rFonts w:ascii="Cambria" w:hAnsi="Cambria"/>
                  <w:sz w:val="18"/>
                  <w:szCs w:val="20"/>
                </w:rPr>
                <w:t>RxTraining</w:t>
              </w:r>
            </w:ins>
            <w:del w:id="126" w:author="MTlabuser" w:date="2019-01-22T15:50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[ Site Name ]</w:delText>
              </w:r>
            </w:del>
            <w:r w:rsidR="00E11160" w:rsidRPr="007C6DC9">
              <w:rPr>
                <w:rFonts w:ascii="Cambria" w:hAnsi="Cambria"/>
                <w:sz w:val="18"/>
                <w:szCs w:val="20"/>
              </w:rPr>
              <w:t xml:space="preserve"> </w:t>
            </w:r>
            <w:r w:rsidR="00904147" w:rsidRPr="007C6DC9">
              <w:rPr>
                <w:rFonts w:ascii="Cambria" w:hAnsi="Cambria"/>
                <w:sz w:val="18"/>
                <w:szCs w:val="20"/>
              </w:rPr>
              <w:t xml:space="preserve">- 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Home</w:t>
            </w:r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05: 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E11160" w:rsidRPr="007C6DC9">
              <w:rPr>
                <w:rFonts w:ascii="Cambria" w:hAnsi="Cambria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27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Fitness Classes</w:t>
              </w:r>
            </w:ins>
            <w:del w:id="128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A8398B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06: Unordered List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29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Nutrition and Diet</w:t>
              </w:r>
            </w:ins>
            <w:del w:id="130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07: Table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2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31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Personal Training</w:t>
              </w:r>
            </w:ins>
            <w:del w:id="132" w:author="MTlabuser" w:date="2019-01-22T15:48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:rsidTr="00277BE9">
        <w:trPr>
          <w:trHeight w:val="648"/>
        </w:trPr>
        <w:tc>
          <w:tcPr>
            <w:tcW w:w="6930" w:type="dxa"/>
            <w:shd w:val="clear" w:color="auto" w:fill="EAF1DD" w:themeFill="accent3" w:themeFillTint="33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08: Form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E11160" w:rsidRPr="00BB5564">
              <w:rPr>
                <w:rFonts w:ascii="Cambria" w:hAnsi="Cambria"/>
                <w:sz w:val="18"/>
                <w:szCs w:val="20"/>
              </w:rPr>
              <w:t>2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 xml:space="preserve">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EAF1DD" w:themeFill="accent3" w:themeFillTint="33"/>
            <w:vAlign w:val="center"/>
          </w:tcPr>
          <w:p w:rsidR="00220A32" w:rsidRPr="007C6DC9" w:rsidRDefault="00F9014F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del w:id="133" w:author="MTlabuser" w:date="2019-01-22T15:46:00Z">
              <w:r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  <w:ins w:id="134" w:author="MTlabuser" w:date="2019-01-22T15:46:00Z">
              <w:r w:rsidR="009B51A0">
                <w:rPr>
                  <w:rFonts w:ascii="Cambria" w:hAnsi="Cambria"/>
                  <w:sz w:val="18"/>
                  <w:szCs w:val="20"/>
                </w:rPr>
                <w:t>Contact Us</w:t>
              </w:r>
            </w:ins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09: Gallery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35" w:author="MTlabuser" w:date="2019-01-22T15:48:00Z">
              <w:r>
                <w:rPr>
                  <w:rFonts w:ascii="Cambria" w:hAnsi="Cambria"/>
                  <w:sz w:val="18"/>
                  <w:szCs w:val="20"/>
                </w:rPr>
                <w:t>Gallery</w:t>
              </w:r>
            </w:ins>
            <w:del w:id="136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10: Video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9B51A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ins w:id="137" w:author="MTlabuser" w:date="2019-01-22T15:47:00Z">
              <w:r>
                <w:rPr>
                  <w:rFonts w:ascii="Cambria" w:hAnsi="Cambria"/>
                  <w:sz w:val="18"/>
                  <w:szCs w:val="20"/>
                </w:rPr>
                <w:t>Promotional Videos</w:t>
              </w:r>
            </w:ins>
            <w:del w:id="138" w:author="MTlabuser" w:date="2019-01-22T15:47:00Z">
              <w:r w:rsidR="00F9014F" w:rsidRPr="007C6DC9" w:rsidDel="009B51A0">
                <w:rPr>
                  <w:rFonts w:ascii="Cambria" w:hAnsi="Cambria"/>
                  <w:sz w:val="18"/>
                  <w:szCs w:val="20"/>
                </w:rPr>
                <w:delText>X</w:delText>
              </w:r>
            </w:del>
          </w:p>
        </w:tc>
      </w:tr>
      <w:tr w:rsidR="00220A32" w:rsidRPr="007C6DC9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7C6DC9" w:rsidRDefault="00776EF5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Part 11: Works Cited Page</w:t>
            </w:r>
            <w:r w:rsidR="00220A32" w:rsidRPr="007C6DC9">
              <w:rPr>
                <w:rFonts w:ascii="Cambria" w:hAnsi="Cambria"/>
                <w:sz w:val="18"/>
                <w:szCs w:val="20"/>
              </w:rPr>
              <w:tab/>
            </w:r>
            <w:r w:rsidR="007C6DC9">
              <w:rPr>
                <w:rFonts w:ascii="Cambria" w:hAnsi="Cambria"/>
                <w:sz w:val="18"/>
                <w:szCs w:val="20"/>
              </w:rPr>
              <w:t>deadline</w:t>
            </w:r>
            <w:r w:rsidR="007C6DC9" w:rsidRPr="00BB5564">
              <w:rPr>
                <w:rFonts w:ascii="Cambria" w:hAnsi="Cambria"/>
                <w:sz w:val="18"/>
                <w:szCs w:val="20"/>
              </w:rPr>
              <w:t xml:space="preserve"> 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>3 pathname:</w:t>
            </w:r>
            <w:r w:rsidR="00220A32" w:rsidRPr="00BB5564">
              <w:rPr>
                <w:rFonts w:ascii="Cambria" w:hAnsi="Cambria"/>
                <w:sz w:val="18"/>
                <w:szCs w:val="20"/>
              </w:rPr>
              <w:tab/>
            </w:r>
            <w:r w:rsidR="00220A32" w:rsidRPr="007C6DC9">
              <w:rPr>
                <w:rFonts w:ascii="Cambria" w:hAnsi="Cambria"/>
                <w:sz w:val="18"/>
                <w:szCs w:val="20"/>
              </w:rPr>
              <w:t>/pages/</w:t>
            </w:r>
            <w:r w:rsidR="00E11160" w:rsidRPr="007C6DC9">
              <w:rPr>
                <w:rFonts w:ascii="Cambria" w:hAnsi="Cambria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7C6DC9" w:rsidRDefault="00E11160" w:rsidP="007C6DC9">
            <w:pPr>
              <w:tabs>
                <w:tab w:val="right" w:pos="4280"/>
                <w:tab w:val="right" w:pos="6462"/>
              </w:tabs>
              <w:spacing w:after="0"/>
              <w:rPr>
                <w:rFonts w:ascii="Cambria" w:hAnsi="Cambria"/>
                <w:sz w:val="18"/>
                <w:szCs w:val="20"/>
              </w:rPr>
            </w:pPr>
            <w:r w:rsidRPr="007C6DC9">
              <w:rPr>
                <w:rFonts w:ascii="Cambria" w:hAnsi="Cambria"/>
                <w:sz w:val="18"/>
                <w:szCs w:val="20"/>
              </w:rPr>
              <w:t>Works Cited</w:t>
            </w:r>
          </w:p>
        </w:tc>
      </w:tr>
    </w:tbl>
    <w:p w:rsidR="00220A32" w:rsidRPr="00BB5564" w:rsidRDefault="00220A32" w:rsidP="002744BD">
      <w:pPr>
        <w:tabs>
          <w:tab w:val="right" w:pos="3852"/>
          <w:tab w:val="right" w:pos="6462"/>
        </w:tabs>
        <w:rPr>
          <w:rFonts w:ascii="Cambria" w:hAnsi="Cambria"/>
          <w:sz w:val="20"/>
          <w:szCs w:val="20"/>
        </w:rPr>
        <w:sectPr w:rsidR="00220A32" w:rsidRPr="00BB5564" w:rsidSect="00220A32">
          <w:headerReference w:type="default" r:id="rId18"/>
          <w:footerReference w:type="default" r:id="rId19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:rsidR="003E6B30" w:rsidRPr="00BB5564" w:rsidRDefault="003E6B30" w:rsidP="00776EF5">
      <w:pPr>
        <w:rPr>
          <w:rFonts w:ascii="Cambria" w:hAnsi="Cambria" w:cs="Times New Roman"/>
        </w:rPr>
      </w:pPr>
    </w:p>
    <w:sectPr w:rsidR="003E6B30" w:rsidRPr="00BB5564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A2" w:rsidRDefault="00B317A2" w:rsidP="00A510D5">
      <w:pPr>
        <w:spacing w:after="0" w:line="240" w:lineRule="auto"/>
      </w:pPr>
      <w:r>
        <w:separator/>
      </w:r>
    </w:p>
  </w:endnote>
  <w:endnote w:type="continuationSeparator" w:id="0">
    <w:p w:rsidR="00B317A2" w:rsidRDefault="00B317A2" w:rsidP="00A510D5">
      <w:pPr>
        <w:spacing w:after="0" w:line="240" w:lineRule="auto"/>
      </w:pPr>
      <w:r>
        <w:continuationSeparator/>
      </w:r>
    </w:p>
  </w:endnote>
  <w:endnote w:type="continuationNotice" w:id="1">
    <w:p w:rsidR="009D6444" w:rsidRDefault="009D64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052" w:rsidRPr="00FA4C29" w:rsidRDefault="003C023D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Copyright © 2019</w:t>
    </w:r>
    <w:r w:rsidR="00DC6052" w:rsidRPr="00FA4C29">
      <w:rPr>
        <w:rFonts w:ascii="Times New Roman" w:hAnsi="Times New Roman" w:cs="Times New Roman"/>
      </w:rPr>
      <w:t xml:space="preserve"> by </w:t>
    </w:r>
    <w:del w:id="148" w:author="MTlabuser" w:date="2019-01-22T15:02:00Z">
      <w:r w:rsidR="0036692C" w:rsidDel="005604A5">
        <w:rPr>
          <w:rFonts w:ascii="Times New Roman" w:hAnsi="Times New Roman" w:cs="Times New Roman"/>
        </w:rPr>
        <w:delText>[ Your Name ]</w:delText>
      </w:r>
    </w:del>
    <w:ins w:id="149" w:author="MTlabuser" w:date="2019-01-22T15:02:00Z">
      <w:r w:rsidR="005604A5">
        <w:rPr>
          <w:rFonts w:ascii="Times New Roman" w:hAnsi="Times New Roman" w:cs="Times New Roman"/>
        </w:rPr>
        <w:t>Peter DeLuce</w:t>
      </w:r>
    </w:ins>
    <w:r w:rsidR="00DC6052" w:rsidRPr="00FA4C29">
      <w:rPr>
        <w:rFonts w:ascii="Times New Roman" w:hAnsi="Times New Roman" w:cs="Times New Roman"/>
      </w:rPr>
      <w:t xml:space="preserve"> • All Rights Reserved</w:t>
    </w:r>
    <w:r w:rsidR="00DC6052" w:rsidRPr="00FA4C29">
      <w:rPr>
        <w:rFonts w:ascii="Times New Roman" w:hAnsi="Times New Roman" w:cs="Times New Roman"/>
      </w:rPr>
      <w:ptab w:relativeTo="margin" w:alignment="right" w:leader="none"/>
    </w:r>
    <w:r w:rsidR="00DC6052" w:rsidRPr="00FA4C29">
      <w:rPr>
        <w:rFonts w:ascii="Times New Roman" w:hAnsi="Times New Roman" w:cs="Times New Roman"/>
      </w:rPr>
      <w:t xml:space="preserve">Page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PAGE  \* Arabic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CE3C94">
      <w:rPr>
        <w:rFonts w:ascii="Times New Roman" w:hAnsi="Times New Roman" w:cs="Times New Roman"/>
        <w:noProof/>
      </w:rPr>
      <w:t>2</w:t>
    </w:r>
    <w:r w:rsidR="00DC6052" w:rsidRPr="00FA4C29">
      <w:rPr>
        <w:rFonts w:ascii="Times New Roman" w:hAnsi="Times New Roman" w:cs="Times New Roman"/>
      </w:rPr>
      <w:fldChar w:fldCharType="end"/>
    </w:r>
    <w:r w:rsidR="00DC6052" w:rsidRPr="00FA4C29">
      <w:rPr>
        <w:rFonts w:ascii="Times New Roman" w:hAnsi="Times New Roman" w:cs="Times New Roman"/>
      </w:rPr>
      <w:t xml:space="preserve"> of </w:t>
    </w:r>
    <w:r w:rsidR="00DC6052" w:rsidRPr="00FA4C29">
      <w:rPr>
        <w:rFonts w:ascii="Times New Roman" w:hAnsi="Times New Roman" w:cs="Times New Roman"/>
      </w:rPr>
      <w:fldChar w:fldCharType="begin"/>
    </w:r>
    <w:r w:rsidR="00DC6052" w:rsidRPr="00FA4C29">
      <w:rPr>
        <w:rFonts w:ascii="Times New Roman" w:hAnsi="Times New Roman" w:cs="Times New Roman"/>
      </w:rPr>
      <w:instrText xml:space="preserve"> NUMPAGES   \* MERGEFORMAT </w:instrText>
    </w:r>
    <w:r w:rsidR="00DC6052" w:rsidRPr="00FA4C29">
      <w:rPr>
        <w:rFonts w:ascii="Times New Roman" w:hAnsi="Times New Roman" w:cs="Times New Roman"/>
      </w:rPr>
      <w:fldChar w:fldCharType="separate"/>
    </w:r>
    <w:r w:rsidR="00CE3C94">
      <w:rPr>
        <w:rFonts w:ascii="Times New Roman" w:hAnsi="Times New Roman" w:cs="Times New Roman"/>
        <w:noProof/>
      </w:rPr>
      <w:t>4</w:t>
    </w:r>
    <w:r w:rsidR="00DC6052"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A2" w:rsidRDefault="00B317A2" w:rsidP="00A510D5">
      <w:pPr>
        <w:spacing w:after="0" w:line="240" w:lineRule="auto"/>
      </w:pPr>
      <w:r>
        <w:separator/>
      </w:r>
    </w:p>
  </w:footnote>
  <w:footnote w:type="continuationSeparator" w:id="0">
    <w:p w:rsidR="00B317A2" w:rsidRDefault="00B317A2" w:rsidP="00A510D5">
      <w:pPr>
        <w:spacing w:after="0" w:line="240" w:lineRule="auto"/>
      </w:pPr>
      <w:r>
        <w:continuationSeparator/>
      </w:r>
    </w:p>
  </w:footnote>
  <w:footnote w:type="continuationNotice" w:id="1">
    <w:p w:rsidR="009D6444" w:rsidRDefault="009D64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BB5564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:rsidR="00FA4C29" w:rsidRPr="00BB5564" w:rsidRDefault="00091556" w:rsidP="00FA4C29">
          <w:pPr>
            <w:pStyle w:val="Header"/>
            <w:jc w:val="center"/>
            <w:rPr>
              <w:rFonts w:asciiTheme="majorHAnsi" w:hAnsiTheme="majorHAnsi" w:cs="Times New Roman"/>
              <w:sz w:val="60"/>
              <w:szCs w:val="60"/>
            </w:rPr>
          </w:pPr>
          <w:r w:rsidRPr="00BB5564">
            <w:rPr>
              <w:rFonts w:asciiTheme="majorHAnsi" w:hAnsiTheme="majorHAnsi" w:cs="Times New Roman"/>
              <w:sz w:val="60"/>
              <w:szCs w:val="60"/>
            </w:rPr>
            <w:t>WEB125</w:t>
          </w:r>
        </w:p>
        <w:p w:rsidR="00FA4C29" w:rsidRPr="00BB5564" w:rsidRDefault="00091556" w:rsidP="005947EE">
          <w:pPr>
            <w:pStyle w:val="Header"/>
            <w:jc w:val="center"/>
            <w:rPr>
              <w:rFonts w:asciiTheme="majorHAnsi" w:hAnsiTheme="majorHAnsi" w:cs="Times New Roman"/>
              <w:sz w:val="20"/>
            </w:rPr>
          </w:pPr>
          <w:r w:rsidRPr="00BB5564">
            <w:rPr>
              <w:rFonts w:asciiTheme="majorHAnsi" w:hAnsiTheme="majorHAnsi" w:cs="Times New Roman"/>
              <w:sz w:val="20"/>
            </w:rPr>
            <w:t>HTML &amp; CSS</w:t>
          </w:r>
        </w:p>
        <w:p w:rsidR="00510482" w:rsidRPr="00BB5564" w:rsidRDefault="003C023D" w:rsidP="00CB0047">
          <w:pPr>
            <w:pStyle w:val="Header"/>
            <w:jc w:val="center"/>
            <w:rPr>
              <w:rFonts w:asciiTheme="majorHAnsi" w:hAnsiTheme="majorHAnsi" w:cs="Times New Roman"/>
            </w:rPr>
          </w:pPr>
          <w:r>
            <w:rPr>
              <w:rFonts w:asciiTheme="majorHAnsi" w:hAnsiTheme="majorHAnsi" w:cs="Times New Roman"/>
              <w:i/>
              <w:sz w:val="20"/>
            </w:rPr>
            <w:t>Spring Semester 2019</w:t>
          </w:r>
          <w:r w:rsidR="001E5F33" w:rsidRPr="00BB5564">
            <w:rPr>
              <w:rFonts w:asciiTheme="majorHAnsi" w:hAnsiTheme="majorHAnsi" w:cs="Times New Roman"/>
              <w:i/>
              <w:sz w:val="20"/>
            </w:rPr>
            <w:br/>
            <w:t xml:space="preserve">version </w:t>
          </w:r>
          <w:r>
            <w:rPr>
              <w:rFonts w:asciiTheme="majorHAnsi" w:hAnsiTheme="majorHAnsi" w:cs="Times New Roman"/>
              <w:i/>
              <w:sz w:val="20"/>
            </w:rPr>
            <w:t>4</w:t>
          </w:r>
        </w:p>
      </w:tc>
      <w:tc>
        <w:tcPr>
          <w:tcW w:w="8190" w:type="dxa"/>
          <w:shd w:val="clear" w:color="auto" w:fill="auto"/>
        </w:tcPr>
        <w:p w:rsidR="005947EE" w:rsidRPr="00BB5564" w:rsidRDefault="00091556" w:rsidP="00447BF7">
          <w:pPr>
            <w:pStyle w:val="Header"/>
            <w:tabs>
              <w:tab w:val="left" w:pos="1565"/>
            </w:tabs>
            <w:spacing w:before="40"/>
            <w:rPr>
              <w:rFonts w:asciiTheme="majorHAnsi" w:hAnsiTheme="majorHAnsi" w:cs="Times New Roman"/>
              <w:smallCaps/>
              <w:sz w:val="28"/>
            </w:rPr>
          </w:pPr>
          <w:r w:rsidRPr="00BB5564">
            <w:rPr>
              <w:rFonts w:asciiTheme="majorHAnsi" w:hAnsiTheme="majorHAnsi" w:cs="Times New Roman"/>
              <w:smallCaps/>
              <w:sz w:val="28"/>
            </w:rPr>
            <w:t>Project Plan</w:t>
          </w:r>
          <w:r w:rsidR="005947EE" w:rsidRPr="00BB5564">
            <w:rPr>
              <w:rFonts w:asciiTheme="majorHAnsi" w:hAnsiTheme="majorHAnsi" w:cs="Times New Roman"/>
              <w:smallCaps/>
              <w:sz w:val="28"/>
            </w:rPr>
            <w:t xml:space="preserve"> for </w:t>
          </w:r>
          <w:del w:id="139" w:author="MTlabuser" w:date="2019-01-22T14:37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Site Name ]</w:delText>
            </w:r>
          </w:del>
          <w:ins w:id="140" w:author="MTlabuser" w:date="2019-01-22T14:37:00Z">
            <w:r w:rsidR="00447BF7">
              <w:rPr>
                <w:rFonts w:asciiTheme="majorHAnsi" w:hAnsiTheme="majorHAnsi" w:cs="Times New Roman"/>
                <w:smallCaps/>
                <w:sz w:val="28"/>
              </w:rPr>
              <w:t xml:space="preserve">Cory Camp </w:t>
            </w:r>
          </w:ins>
          <w:ins w:id="141" w:author="MTlabuser" w:date="2019-01-22T14:38:00Z">
            <w:r w:rsidR="00447BF7">
              <w:rPr>
                <w:rFonts w:asciiTheme="majorHAnsi" w:hAnsiTheme="majorHAnsi" w:cs="Times New Roman"/>
                <w:smallCaps/>
                <w:sz w:val="28"/>
              </w:rPr>
              <w:t>–</w:t>
            </w:r>
          </w:ins>
          <w:ins w:id="142" w:author="MTlabuser" w:date="2019-01-22T14:37:00Z">
            <w:r w:rsidR="00447BF7">
              <w:rPr>
                <w:rFonts w:asciiTheme="majorHAnsi" w:hAnsiTheme="majorHAnsi" w:cs="Times New Roman"/>
                <w:smallCaps/>
                <w:sz w:val="28"/>
              </w:rPr>
              <w:t xml:space="preserve"> </w:t>
            </w:r>
          </w:ins>
          <w:ins w:id="143" w:author="MTlabuser" w:date="2019-01-22T14:38:00Z">
            <w:r w:rsidR="00447BF7">
              <w:rPr>
                <w:rFonts w:asciiTheme="majorHAnsi" w:hAnsiTheme="majorHAnsi" w:cs="Times New Roman"/>
                <w:smallCaps/>
                <w:sz w:val="28"/>
              </w:rPr>
              <w:t>“</w:t>
            </w:r>
          </w:ins>
          <w:ins w:id="144" w:author="MTlabuser" w:date="2019-01-22T14:37:00Z">
            <w:r w:rsidR="00447BF7">
              <w:rPr>
                <w:rFonts w:asciiTheme="majorHAnsi" w:hAnsiTheme="majorHAnsi" w:cs="Times New Roman"/>
                <w:smallCaps/>
                <w:sz w:val="28"/>
              </w:rPr>
              <w:t>RxTraining</w:t>
            </w:r>
          </w:ins>
          <w:ins w:id="145" w:author="MTlabuser" w:date="2019-01-22T14:39:00Z">
            <w:r w:rsidR="00447BF7">
              <w:rPr>
                <w:rFonts w:asciiTheme="majorHAnsi" w:hAnsiTheme="majorHAnsi" w:cs="Times New Roman"/>
                <w:smallCaps/>
                <w:sz w:val="28"/>
              </w:rPr>
              <w:t>.com”</w:t>
            </w:r>
          </w:ins>
          <w:r w:rsidR="005947EE" w:rsidRPr="00BB5564">
            <w:rPr>
              <w:rFonts w:asciiTheme="majorHAnsi" w:hAnsiTheme="majorHAnsi" w:cs="Times New Roman"/>
              <w:smallCaps/>
              <w:sz w:val="28"/>
            </w:rPr>
            <w:br/>
            <w:t xml:space="preserve">by </w:t>
          </w:r>
          <w:ins w:id="146" w:author="MTlabuser" w:date="2019-01-22T14:38:00Z">
            <w:r w:rsidR="00447BF7">
              <w:rPr>
                <w:rFonts w:asciiTheme="majorHAnsi" w:hAnsiTheme="majorHAnsi" w:cs="Times New Roman"/>
                <w:smallCaps/>
                <w:sz w:val="28"/>
              </w:rPr>
              <w:t>Peter DeLuce</w:t>
            </w:r>
          </w:ins>
          <w:del w:id="147" w:author="MTlabuser" w:date="2019-01-22T14:38:00Z">
            <w:r w:rsidR="005947EE" w:rsidRPr="00BB5564" w:rsidDel="00447BF7">
              <w:rPr>
                <w:rFonts w:asciiTheme="majorHAnsi" w:hAnsiTheme="majorHAnsi" w:cs="Times New Roman"/>
                <w:smallCaps/>
                <w:sz w:val="28"/>
              </w:rPr>
              <w:delText>[ your name ]</w:delText>
            </w:r>
          </w:del>
        </w:p>
      </w:tc>
    </w:tr>
    <w:tr w:rsidR="00DC6052" w:rsidRPr="00BB5564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DC6052" w:rsidRPr="00BB5564" w:rsidRDefault="00DC605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DC6052" w:rsidRPr="00BB5564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>Required H</w:t>
          </w:r>
          <w:r w:rsidR="00DC6052" w:rsidRPr="00BB5564">
            <w:rPr>
              <w:rFonts w:asciiTheme="majorHAnsi" w:hAnsiTheme="majorHAnsi" w:cs="Times New Roman"/>
            </w:rPr>
            <w:t>ardware:</w:t>
          </w:r>
          <w:r w:rsidR="00430F55" w:rsidRPr="00BB5564">
            <w:rPr>
              <w:rFonts w:asciiTheme="majorHAnsi" w:hAnsiTheme="majorHAnsi" w:cs="Times New Roman"/>
            </w:rPr>
            <w:tab/>
            <w:t>N/A</w:t>
          </w:r>
        </w:p>
      </w:tc>
    </w:tr>
    <w:tr w:rsidR="00510482" w:rsidRPr="00BB5564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510482" w:rsidRPr="00BB5564" w:rsidRDefault="00510482">
          <w:pPr>
            <w:pStyle w:val="Header"/>
            <w:rPr>
              <w:rFonts w:asciiTheme="majorHAnsi" w:hAnsiTheme="majorHAnsi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510482" w:rsidRPr="00BB5564" w:rsidRDefault="00510482" w:rsidP="00CB0047">
          <w:pPr>
            <w:pStyle w:val="Header"/>
            <w:tabs>
              <w:tab w:val="clear" w:pos="4680"/>
              <w:tab w:val="left" w:pos="2123"/>
            </w:tabs>
            <w:rPr>
              <w:rFonts w:asciiTheme="majorHAnsi" w:hAnsiTheme="majorHAnsi" w:cs="Times New Roman"/>
            </w:rPr>
          </w:pPr>
          <w:r w:rsidRPr="00BB5564">
            <w:rPr>
              <w:rFonts w:asciiTheme="majorHAnsi" w:hAnsiTheme="majorHAnsi" w:cs="Times New Roman"/>
            </w:rPr>
            <w:t xml:space="preserve">Required </w:t>
          </w:r>
          <w:r w:rsidR="00D463F9" w:rsidRPr="00BB5564">
            <w:rPr>
              <w:rFonts w:asciiTheme="majorHAnsi" w:hAnsiTheme="majorHAnsi" w:cs="Times New Roman"/>
            </w:rPr>
            <w:t>S</w:t>
          </w:r>
          <w:r w:rsidR="00DC6052" w:rsidRPr="00BB5564">
            <w:rPr>
              <w:rFonts w:asciiTheme="majorHAnsi" w:hAnsiTheme="majorHAnsi" w:cs="Times New Roman"/>
            </w:rPr>
            <w:t>oftware:</w:t>
          </w:r>
          <w:r w:rsidR="00430F55" w:rsidRPr="00BB5564">
            <w:rPr>
              <w:rFonts w:asciiTheme="majorHAnsi" w:hAnsiTheme="majorHAnsi" w:cs="Times New Roman"/>
            </w:rPr>
            <w:tab/>
          </w:r>
          <w:r w:rsidR="00CB0047" w:rsidRPr="00BB5564">
            <w:rPr>
              <w:rFonts w:asciiTheme="majorHAnsi" w:hAnsiTheme="majorHAnsi" w:cs="Times New Roman"/>
              <w:i/>
            </w:rPr>
            <w:t>Microsoft Word 2016</w:t>
          </w:r>
          <w:r w:rsidR="005947EE" w:rsidRPr="00BB5564">
            <w:rPr>
              <w:rFonts w:asciiTheme="majorHAnsi" w:hAnsiTheme="majorHAnsi" w:cs="Times New Roman"/>
            </w:rPr>
            <w:t xml:space="preserve"> and Browsers</w:t>
          </w:r>
        </w:p>
      </w:tc>
    </w:tr>
  </w:tbl>
  <w:p w:rsidR="008B091A" w:rsidRPr="00BB5564" w:rsidRDefault="008B091A" w:rsidP="00DC6052">
    <w:pPr>
      <w:pStyle w:val="Header"/>
      <w:rPr>
        <w:rFonts w:asciiTheme="majorHAnsi" w:hAnsiTheme="majorHAnsi" w:cs="Calibri"/>
      </w:rPr>
    </w:pPr>
  </w:p>
  <w:p w:rsidR="008B091A" w:rsidRPr="00BB5564" w:rsidRDefault="008B091A" w:rsidP="00DC6052">
    <w:pPr>
      <w:pStyle w:val="Header"/>
      <w:rPr>
        <w:rFonts w:asciiTheme="majorHAnsi" w:hAnsiTheme="majorHAns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15E29"/>
    <w:multiLevelType w:val="hybridMultilevel"/>
    <w:tmpl w:val="0F8AA3FE"/>
    <w:lvl w:ilvl="0" w:tplc="C560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Tlabuser">
    <w15:presenceInfo w15:providerId="None" w15:userId="MTlab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trackRevisions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5"/>
    <w:rsid w:val="00091556"/>
    <w:rsid w:val="00196957"/>
    <w:rsid w:val="001E5F33"/>
    <w:rsid w:val="001F07F3"/>
    <w:rsid w:val="0020100F"/>
    <w:rsid w:val="00220A32"/>
    <w:rsid w:val="0027405D"/>
    <w:rsid w:val="00277BE9"/>
    <w:rsid w:val="002C29D7"/>
    <w:rsid w:val="002D70D9"/>
    <w:rsid w:val="002E2727"/>
    <w:rsid w:val="003228FF"/>
    <w:rsid w:val="0036692C"/>
    <w:rsid w:val="0039094D"/>
    <w:rsid w:val="003C023D"/>
    <w:rsid w:val="003E6B30"/>
    <w:rsid w:val="00430F55"/>
    <w:rsid w:val="00447BF7"/>
    <w:rsid w:val="00473605"/>
    <w:rsid w:val="004C1656"/>
    <w:rsid w:val="00510482"/>
    <w:rsid w:val="005604A5"/>
    <w:rsid w:val="00566A5B"/>
    <w:rsid w:val="005947EE"/>
    <w:rsid w:val="005A610B"/>
    <w:rsid w:val="00600EEB"/>
    <w:rsid w:val="00657C8F"/>
    <w:rsid w:val="006A6754"/>
    <w:rsid w:val="006D43E6"/>
    <w:rsid w:val="006D7086"/>
    <w:rsid w:val="007032D9"/>
    <w:rsid w:val="007061DA"/>
    <w:rsid w:val="00711C18"/>
    <w:rsid w:val="00745EDD"/>
    <w:rsid w:val="00773DE7"/>
    <w:rsid w:val="00776EF5"/>
    <w:rsid w:val="007C6DC9"/>
    <w:rsid w:val="007D0C6E"/>
    <w:rsid w:val="00802FED"/>
    <w:rsid w:val="0086195E"/>
    <w:rsid w:val="008A50C5"/>
    <w:rsid w:val="008B091A"/>
    <w:rsid w:val="008C29AB"/>
    <w:rsid w:val="00904147"/>
    <w:rsid w:val="00955EA8"/>
    <w:rsid w:val="009944EB"/>
    <w:rsid w:val="009B43C3"/>
    <w:rsid w:val="009B51A0"/>
    <w:rsid w:val="009D6444"/>
    <w:rsid w:val="00A1673A"/>
    <w:rsid w:val="00A33CC6"/>
    <w:rsid w:val="00A510D5"/>
    <w:rsid w:val="00A51DDF"/>
    <w:rsid w:val="00A8398B"/>
    <w:rsid w:val="00A9010F"/>
    <w:rsid w:val="00B21A47"/>
    <w:rsid w:val="00B317A2"/>
    <w:rsid w:val="00B96A89"/>
    <w:rsid w:val="00BB5564"/>
    <w:rsid w:val="00BC4C11"/>
    <w:rsid w:val="00C22363"/>
    <w:rsid w:val="00C2634B"/>
    <w:rsid w:val="00C30C4B"/>
    <w:rsid w:val="00C72EF5"/>
    <w:rsid w:val="00CB0047"/>
    <w:rsid w:val="00CE3C94"/>
    <w:rsid w:val="00D12CB3"/>
    <w:rsid w:val="00D463F9"/>
    <w:rsid w:val="00D90CD7"/>
    <w:rsid w:val="00DA0A5C"/>
    <w:rsid w:val="00DA55E3"/>
    <w:rsid w:val="00DC6052"/>
    <w:rsid w:val="00E11160"/>
    <w:rsid w:val="00E862BD"/>
    <w:rsid w:val="00E95FDA"/>
    <w:rsid w:val="00ED47B9"/>
    <w:rsid w:val="00F30CB3"/>
    <w:rsid w:val="00F6288A"/>
    <w:rsid w:val="00F9014F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E7D6D05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47B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8E2815-9A1C-4780-97BB-AE6530AE9BBC}" type="pres">
      <dgm:prSet presAssocID="{EBB33C44-78E1-4D4B-AEF1-5334F9EA790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2541EB-4A83-4B60-9CC9-CE616C88A442}" type="pres">
      <dgm:prSet presAssocID="{D2FA0070-E93A-47DF-80C2-AB77EEBF8690}" presName="rootConnector" presStyleLbl="node2" presStyleIdx="0" presStyleCnt="3"/>
      <dgm:spPr/>
      <dgm:t>
        <a:bodyPr/>
        <a:lstStyle/>
        <a:p>
          <a:endParaRPr lang="en-US"/>
        </a:p>
      </dgm:t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  <dgm:t>
        <a:bodyPr/>
        <a:lstStyle/>
        <a:p>
          <a:endParaRPr lang="en-US"/>
        </a:p>
      </dgm:t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6131A3-464C-4E44-ACA5-8FE4E128B192}" type="pres">
      <dgm:prSet presAssocID="{D223F60B-88D4-4765-ADB8-3CDB9669F365}" presName="rootConnector" presStyleLbl="node3" presStyleIdx="0" presStyleCnt="6"/>
      <dgm:spPr/>
      <dgm:t>
        <a:bodyPr/>
        <a:lstStyle/>
        <a:p>
          <a:endParaRPr lang="en-US"/>
        </a:p>
      </dgm:t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65956-C1D1-470C-90E7-F3AEBA5BDBCA}" type="pres">
      <dgm:prSet presAssocID="{B8E4A3EF-521C-412D-BEB6-D3525B25E92A}" presName="rootConnector" presStyleLbl="node2" presStyleIdx="1" presStyleCnt="3"/>
      <dgm:spPr/>
      <dgm:t>
        <a:bodyPr/>
        <a:lstStyle/>
        <a:p>
          <a:endParaRPr lang="en-US"/>
        </a:p>
      </dgm:t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  <dgm:t>
        <a:bodyPr/>
        <a:lstStyle/>
        <a:p>
          <a:endParaRPr lang="en-US"/>
        </a:p>
      </dgm:t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69F34-4D21-46E3-BED5-02427B1DB965}" type="pres">
      <dgm:prSet presAssocID="{8538F325-5A3E-46CA-99EC-32FFDC18BFF6}" presName="rootConnector" presStyleLbl="node3" presStyleIdx="1" presStyleCnt="6"/>
      <dgm:spPr/>
      <dgm:t>
        <a:bodyPr/>
        <a:lstStyle/>
        <a:p>
          <a:endParaRPr lang="en-US"/>
        </a:p>
      </dgm:t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  <dgm:t>
        <a:bodyPr/>
        <a:lstStyle/>
        <a:p>
          <a:endParaRPr lang="en-US"/>
        </a:p>
      </dgm:t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D5A3A-E789-444A-9AA9-FE869EE534A0}" type="pres">
      <dgm:prSet presAssocID="{6D43DA49-7588-42A2-BB04-BFC03D3BEA33}" presName="rootConnector" presStyleLbl="node3" presStyleIdx="2" presStyleCnt="6"/>
      <dgm:spPr/>
      <dgm:t>
        <a:bodyPr/>
        <a:lstStyle/>
        <a:p>
          <a:endParaRPr lang="en-US"/>
        </a:p>
      </dgm:t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  <dgm:t>
        <a:bodyPr/>
        <a:lstStyle/>
        <a:p>
          <a:endParaRPr lang="en-US"/>
        </a:p>
      </dgm:t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4181DE-D9B0-4363-9075-8D1F4F2EAAA2}" type="pres">
      <dgm:prSet presAssocID="{0CA2BEE3-EDE9-421B-8DB6-3F5C8290E636}" presName="rootConnector" presStyleLbl="node3" presStyleIdx="3" presStyleCnt="6"/>
      <dgm:spPr/>
      <dgm:t>
        <a:bodyPr/>
        <a:lstStyle/>
        <a:p>
          <a:endParaRPr lang="en-US"/>
        </a:p>
      </dgm:t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D83A1-104D-484A-AEF2-1B96D67BCE5A}" type="pres">
      <dgm:prSet presAssocID="{349315AC-1DAE-471C-84E4-E5474D75D04D}" presName="rootConnector" presStyleLbl="node2" presStyleIdx="2" presStyleCnt="3"/>
      <dgm:spPr/>
      <dgm:t>
        <a:bodyPr/>
        <a:lstStyle/>
        <a:p>
          <a:endParaRPr lang="en-US"/>
        </a:p>
      </dgm:t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  <dgm:t>
        <a:bodyPr/>
        <a:lstStyle/>
        <a:p>
          <a:endParaRPr lang="en-US"/>
        </a:p>
      </dgm:t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8C4E95-4773-4BE1-82D8-D3002895EE90}" type="pres">
      <dgm:prSet presAssocID="{39622CE8-E10F-4303-B5C0-D01BC00D5F84}" presName="rootConnector" presStyleLbl="node3" presStyleIdx="4" presStyleCnt="6"/>
      <dgm:spPr/>
      <dgm:t>
        <a:bodyPr/>
        <a:lstStyle/>
        <a:p>
          <a:endParaRPr lang="en-US"/>
        </a:p>
      </dgm:t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  <dgm:t>
        <a:bodyPr/>
        <a:lstStyle/>
        <a:p>
          <a:endParaRPr lang="en-US"/>
        </a:p>
      </dgm:t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CC196-AB3E-4FC3-976C-35BA0D9912E8}" type="pres">
      <dgm:prSet presAssocID="{B0B5B9A8-932D-4C85-A537-E0D40CE487D3}" presName="rootConnector" presStyleLbl="node3" presStyleIdx="5" presStyleCnt="6"/>
      <dgm:spPr/>
      <dgm:t>
        <a:bodyPr/>
        <a:lstStyle/>
        <a:p>
          <a:endParaRPr lang="en-US"/>
        </a:p>
      </dgm:t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RxTraining - Home Page</a:t>
          </a: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About Us</a:t>
          </a: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Programs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Our Clients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Personal Training</a:t>
          </a: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Gallery</a:t>
          </a: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Promotional Videos</a:t>
          </a: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Nutrition and Diet</a:t>
          </a: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Fitness Classes</a:t>
          </a: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8E2815-9A1C-4780-97BB-AE6530AE9BBC}" type="pres">
      <dgm:prSet presAssocID="{EBB33C44-78E1-4D4B-AEF1-5334F9EA790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2541EB-4A83-4B60-9CC9-CE616C88A442}" type="pres">
      <dgm:prSet presAssocID="{D2FA0070-E93A-47DF-80C2-AB77EEBF8690}" presName="rootConnector" presStyleLbl="node2" presStyleIdx="0" presStyleCnt="3"/>
      <dgm:spPr/>
      <dgm:t>
        <a:bodyPr/>
        <a:lstStyle/>
        <a:p>
          <a:endParaRPr lang="en-US"/>
        </a:p>
      </dgm:t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  <dgm:t>
        <a:bodyPr/>
        <a:lstStyle/>
        <a:p>
          <a:endParaRPr lang="en-US"/>
        </a:p>
      </dgm:t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6131A3-464C-4E44-ACA5-8FE4E128B192}" type="pres">
      <dgm:prSet presAssocID="{D223F60B-88D4-4765-ADB8-3CDB9669F365}" presName="rootConnector" presStyleLbl="node3" presStyleIdx="0" presStyleCnt="6"/>
      <dgm:spPr/>
      <dgm:t>
        <a:bodyPr/>
        <a:lstStyle/>
        <a:p>
          <a:endParaRPr lang="en-US"/>
        </a:p>
      </dgm:t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365956-C1D1-470C-90E7-F3AEBA5BDBCA}" type="pres">
      <dgm:prSet presAssocID="{B8E4A3EF-521C-412D-BEB6-D3525B25E92A}" presName="rootConnector" presStyleLbl="node2" presStyleIdx="1" presStyleCnt="3"/>
      <dgm:spPr/>
      <dgm:t>
        <a:bodyPr/>
        <a:lstStyle/>
        <a:p>
          <a:endParaRPr lang="en-US"/>
        </a:p>
      </dgm:t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  <dgm:t>
        <a:bodyPr/>
        <a:lstStyle/>
        <a:p>
          <a:endParaRPr lang="en-US"/>
        </a:p>
      </dgm:t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69F34-4D21-46E3-BED5-02427B1DB965}" type="pres">
      <dgm:prSet presAssocID="{8538F325-5A3E-46CA-99EC-32FFDC18BFF6}" presName="rootConnector" presStyleLbl="node3" presStyleIdx="1" presStyleCnt="6"/>
      <dgm:spPr/>
      <dgm:t>
        <a:bodyPr/>
        <a:lstStyle/>
        <a:p>
          <a:endParaRPr lang="en-US"/>
        </a:p>
      </dgm:t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  <dgm:t>
        <a:bodyPr/>
        <a:lstStyle/>
        <a:p>
          <a:endParaRPr lang="en-US"/>
        </a:p>
      </dgm:t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D5A3A-E789-444A-9AA9-FE869EE534A0}" type="pres">
      <dgm:prSet presAssocID="{6D43DA49-7588-42A2-BB04-BFC03D3BEA33}" presName="rootConnector" presStyleLbl="node3" presStyleIdx="2" presStyleCnt="6"/>
      <dgm:spPr/>
      <dgm:t>
        <a:bodyPr/>
        <a:lstStyle/>
        <a:p>
          <a:endParaRPr lang="en-US"/>
        </a:p>
      </dgm:t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  <dgm:t>
        <a:bodyPr/>
        <a:lstStyle/>
        <a:p>
          <a:endParaRPr lang="en-US"/>
        </a:p>
      </dgm:t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4181DE-D9B0-4363-9075-8D1F4F2EAAA2}" type="pres">
      <dgm:prSet presAssocID="{0CA2BEE3-EDE9-421B-8DB6-3F5C8290E636}" presName="rootConnector" presStyleLbl="node3" presStyleIdx="3" presStyleCnt="6"/>
      <dgm:spPr/>
      <dgm:t>
        <a:bodyPr/>
        <a:lstStyle/>
        <a:p>
          <a:endParaRPr lang="en-US"/>
        </a:p>
      </dgm:t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D83A1-104D-484A-AEF2-1B96D67BCE5A}" type="pres">
      <dgm:prSet presAssocID="{349315AC-1DAE-471C-84E4-E5474D75D04D}" presName="rootConnector" presStyleLbl="node2" presStyleIdx="2" presStyleCnt="3"/>
      <dgm:spPr/>
      <dgm:t>
        <a:bodyPr/>
        <a:lstStyle/>
        <a:p>
          <a:endParaRPr lang="en-US"/>
        </a:p>
      </dgm:t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  <dgm:t>
        <a:bodyPr/>
        <a:lstStyle/>
        <a:p>
          <a:endParaRPr lang="en-US"/>
        </a:p>
      </dgm:t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8C4E95-4773-4BE1-82D8-D3002895EE90}" type="pres">
      <dgm:prSet presAssocID="{39622CE8-E10F-4303-B5C0-D01BC00D5F84}" presName="rootConnector" presStyleLbl="node3" presStyleIdx="4" presStyleCnt="6"/>
      <dgm:spPr/>
      <dgm:t>
        <a:bodyPr/>
        <a:lstStyle/>
        <a:p>
          <a:endParaRPr lang="en-US"/>
        </a:p>
      </dgm:t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  <dgm:t>
        <a:bodyPr/>
        <a:lstStyle/>
        <a:p>
          <a:endParaRPr lang="en-US"/>
        </a:p>
      </dgm:t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CC196-AB3E-4FC3-976C-35BA0D9912E8}" type="pres">
      <dgm:prSet presAssocID="{B0B5B9A8-932D-4C85-A537-E0D40CE487D3}" presName="rootConnector" presStyleLbl="node3" presStyleIdx="5" presStyleCnt="6"/>
      <dgm:spPr/>
      <dgm:t>
        <a:bodyPr/>
        <a:lstStyle/>
        <a:p>
          <a:endParaRPr lang="en-US"/>
        </a:p>
      </dgm:t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0964" y="2135092"/>
          <a:ext cx="264246" cy="2061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1120"/>
              </a:lnTo>
              <a:lnTo>
                <a:pt x="264246" y="206112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0964" y="2135092"/>
          <a:ext cx="264246" cy="810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355"/>
              </a:lnTo>
              <a:lnTo>
                <a:pt x="264246" y="810355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4034" y="884327"/>
          <a:ext cx="2131585" cy="369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972"/>
              </a:lnTo>
              <a:lnTo>
                <a:pt x="2131585" y="184972"/>
              </a:lnTo>
              <a:lnTo>
                <a:pt x="2131585" y="369944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9378" y="2135092"/>
          <a:ext cx="264246" cy="3311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1885"/>
              </a:lnTo>
              <a:lnTo>
                <a:pt x="264246" y="3311885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9378" y="2135092"/>
          <a:ext cx="264246" cy="2061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1120"/>
              </a:lnTo>
              <a:lnTo>
                <a:pt x="264246" y="2061120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9378" y="2135092"/>
          <a:ext cx="264246" cy="810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355"/>
              </a:lnTo>
              <a:lnTo>
                <a:pt x="264246" y="810355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314" y="884327"/>
          <a:ext cx="91440" cy="3699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9944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7792" y="2135092"/>
          <a:ext cx="264246" cy="810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355"/>
              </a:lnTo>
              <a:lnTo>
                <a:pt x="264246" y="810355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92448" y="884327"/>
          <a:ext cx="2131585" cy="369944"/>
        </a:xfrm>
        <a:custGeom>
          <a:avLst/>
          <a:gdLst/>
          <a:ahLst/>
          <a:cxnLst/>
          <a:rect l="0" t="0" r="0" b="0"/>
          <a:pathLst>
            <a:path>
              <a:moveTo>
                <a:pt x="2131585" y="0"/>
              </a:moveTo>
              <a:lnTo>
                <a:pt x="2131585" y="184972"/>
              </a:lnTo>
              <a:lnTo>
                <a:pt x="0" y="184972"/>
              </a:lnTo>
              <a:lnTo>
                <a:pt x="0" y="369944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9725" y="3506"/>
          <a:ext cx="3668618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Home Page</a:t>
          </a:r>
        </a:p>
      </dsp:txBody>
      <dsp:txXfrm>
        <a:off x="1389725" y="3506"/>
        <a:ext cx="3668618" cy="880820"/>
      </dsp:txXfrm>
    </dsp:sp>
    <dsp:sp modelId="{CDFBE150-E8E7-43D6-9CA4-FAE2F364EECE}">
      <dsp:nvSpPr>
        <dsp:cNvPr id="0" name=""/>
        <dsp:cNvSpPr/>
      </dsp:nvSpPr>
      <dsp:spPr>
        <a:xfrm>
          <a:off x="211628" y="1254271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</dsp:txBody>
      <dsp:txXfrm>
        <a:off x="211628" y="1254271"/>
        <a:ext cx="1761641" cy="880820"/>
      </dsp:txXfrm>
    </dsp:sp>
    <dsp:sp modelId="{E0F1AF8A-814F-4F5B-86A7-6D28D17B74C5}">
      <dsp:nvSpPr>
        <dsp:cNvPr id="0" name=""/>
        <dsp:cNvSpPr/>
      </dsp:nvSpPr>
      <dsp:spPr>
        <a:xfrm>
          <a:off x="652038" y="2505037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652038" y="2505037"/>
        <a:ext cx="1761641" cy="880820"/>
      </dsp:txXfrm>
    </dsp:sp>
    <dsp:sp modelId="{96568545-BB09-464D-AEC6-0F3E769C2715}">
      <dsp:nvSpPr>
        <dsp:cNvPr id="0" name=""/>
        <dsp:cNvSpPr/>
      </dsp:nvSpPr>
      <dsp:spPr>
        <a:xfrm>
          <a:off x="2343214" y="1254271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</dsp:txBody>
      <dsp:txXfrm>
        <a:off x="2343214" y="1254271"/>
        <a:ext cx="1761641" cy="880820"/>
      </dsp:txXfrm>
    </dsp:sp>
    <dsp:sp modelId="{E785D6DE-D4E7-435E-B7AB-D4052226CFE5}">
      <dsp:nvSpPr>
        <dsp:cNvPr id="0" name=""/>
        <dsp:cNvSpPr/>
      </dsp:nvSpPr>
      <dsp:spPr>
        <a:xfrm>
          <a:off x="2783624" y="2505037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3624" y="2505037"/>
        <a:ext cx="1761641" cy="880820"/>
      </dsp:txXfrm>
    </dsp:sp>
    <dsp:sp modelId="{9CFCDA34-BFA3-47B7-A3EF-8BFCCC1DB91C}">
      <dsp:nvSpPr>
        <dsp:cNvPr id="0" name=""/>
        <dsp:cNvSpPr/>
      </dsp:nvSpPr>
      <dsp:spPr>
        <a:xfrm>
          <a:off x="2783624" y="3755802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3624" y="3755802"/>
        <a:ext cx="1761641" cy="880820"/>
      </dsp:txXfrm>
    </dsp:sp>
    <dsp:sp modelId="{24A5E0E8-42CD-4527-9D45-70281B2966A7}">
      <dsp:nvSpPr>
        <dsp:cNvPr id="0" name=""/>
        <dsp:cNvSpPr/>
      </dsp:nvSpPr>
      <dsp:spPr>
        <a:xfrm>
          <a:off x="2783624" y="5006567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2783624" y="5006567"/>
        <a:ext cx="1761641" cy="880820"/>
      </dsp:txXfrm>
    </dsp:sp>
    <dsp:sp modelId="{3B17BD21-A0AA-4471-9AAB-687F4C3C2571}">
      <dsp:nvSpPr>
        <dsp:cNvPr id="0" name=""/>
        <dsp:cNvSpPr/>
      </dsp:nvSpPr>
      <dsp:spPr>
        <a:xfrm>
          <a:off x="4474800" y="1254271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</dsp:txBody>
      <dsp:txXfrm>
        <a:off x="4474800" y="1254271"/>
        <a:ext cx="1761641" cy="880820"/>
      </dsp:txXfrm>
    </dsp:sp>
    <dsp:sp modelId="{CBC0B560-6732-44AA-B87A-8CE3ED308336}">
      <dsp:nvSpPr>
        <dsp:cNvPr id="0" name=""/>
        <dsp:cNvSpPr/>
      </dsp:nvSpPr>
      <dsp:spPr>
        <a:xfrm>
          <a:off x="4915210" y="2505037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5210" y="2505037"/>
        <a:ext cx="1761641" cy="880820"/>
      </dsp:txXfrm>
    </dsp:sp>
    <dsp:sp modelId="{0923A82C-3D46-43F0-898B-3197BED7B373}">
      <dsp:nvSpPr>
        <dsp:cNvPr id="0" name=""/>
        <dsp:cNvSpPr/>
      </dsp:nvSpPr>
      <dsp:spPr>
        <a:xfrm>
          <a:off x="4915210" y="3755802"/>
          <a:ext cx="1761641" cy="880820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</dsp:txBody>
      <dsp:txXfrm>
        <a:off x="4915210" y="3755802"/>
        <a:ext cx="1761641" cy="8808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65240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65240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2377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93"/>
              </a:lnTo>
              <a:lnTo>
                <a:pt x="2134129" y="185193"/>
              </a:lnTo>
              <a:lnTo>
                <a:pt x="2134129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518274" y="2134351"/>
          <a:ext cx="264561" cy="3315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5837"/>
              </a:lnTo>
              <a:lnTo>
                <a:pt x="264561" y="3315837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518274" y="2134351"/>
          <a:ext cx="264561" cy="20635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579"/>
              </a:lnTo>
              <a:lnTo>
                <a:pt x="264561" y="206357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518274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78052" y="882094"/>
          <a:ext cx="91440" cy="370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384145" y="2134351"/>
          <a:ext cx="264561" cy="811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322"/>
              </a:lnTo>
              <a:lnTo>
                <a:pt x="264561" y="81132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089642" y="882094"/>
          <a:ext cx="2134129" cy="370386"/>
        </a:xfrm>
        <a:custGeom>
          <a:avLst/>
          <a:gdLst/>
          <a:ahLst/>
          <a:cxnLst/>
          <a:rect l="0" t="0" r="0" b="0"/>
          <a:pathLst>
            <a:path>
              <a:moveTo>
                <a:pt x="2134129" y="0"/>
              </a:moveTo>
              <a:lnTo>
                <a:pt x="2134129" y="185193"/>
              </a:lnTo>
              <a:lnTo>
                <a:pt x="0" y="185193"/>
              </a:lnTo>
              <a:lnTo>
                <a:pt x="0" y="370386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387274" y="222"/>
          <a:ext cx="3672995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RxTraining - Home Page</a:t>
          </a:r>
        </a:p>
      </dsp:txBody>
      <dsp:txXfrm>
        <a:off x="1387274" y="222"/>
        <a:ext cx="3672995" cy="881871"/>
      </dsp:txXfrm>
    </dsp:sp>
    <dsp:sp modelId="{CDFBE150-E8E7-43D6-9CA4-FAE2F364EECE}">
      <dsp:nvSpPr>
        <dsp:cNvPr id="0" name=""/>
        <dsp:cNvSpPr/>
      </dsp:nvSpPr>
      <dsp:spPr>
        <a:xfrm>
          <a:off x="20777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 Topic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About Us</a:t>
          </a:r>
        </a:p>
      </dsp:txBody>
      <dsp:txXfrm>
        <a:off x="207770" y="1252480"/>
        <a:ext cx="1763743" cy="881871"/>
      </dsp:txXfrm>
    </dsp:sp>
    <dsp:sp modelId="{E0F1AF8A-814F-4F5B-86A7-6D28D17B74C5}">
      <dsp:nvSpPr>
        <dsp:cNvPr id="0" name=""/>
        <dsp:cNvSpPr/>
      </dsp:nvSpPr>
      <dsp:spPr>
        <a:xfrm>
          <a:off x="64870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sp:txBody>
      <dsp:txXfrm>
        <a:off x="648706" y="2504738"/>
        <a:ext cx="1763743" cy="881871"/>
      </dsp:txXfrm>
    </dsp:sp>
    <dsp:sp modelId="{96568545-BB09-464D-AEC6-0F3E769C2715}">
      <dsp:nvSpPr>
        <dsp:cNvPr id="0" name=""/>
        <dsp:cNvSpPr/>
      </dsp:nvSpPr>
      <dsp:spPr>
        <a:xfrm>
          <a:off x="2341900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Major</a:t>
          </a:r>
          <a:r>
            <a:rPr lang="en-US" sz="1800" kern="1200">
              <a:latin typeface="Adobe Fan Heiti Std B" pitchFamily="34" charset="-128"/>
              <a:ea typeface="Adobe Fan Heiti Std B" pitchFamily="34" charset="-128"/>
            </a:rPr>
            <a:t> </a:t>
          </a: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Topic 2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Programs</a:t>
          </a:r>
        </a:p>
      </dsp:txBody>
      <dsp:txXfrm>
        <a:off x="2341900" y="1252480"/>
        <a:ext cx="1763743" cy="881871"/>
      </dsp:txXfrm>
    </dsp:sp>
    <dsp:sp modelId="{E785D6DE-D4E7-435E-B7AB-D4052226CFE5}">
      <dsp:nvSpPr>
        <dsp:cNvPr id="0" name=""/>
        <dsp:cNvSpPr/>
      </dsp:nvSpPr>
      <dsp:spPr>
        <a:xfrm>
          <a:off x="2782836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Personal Training</a:t>
          </a:r>
        </a:p>
      </dsp:txBody>
      <dsp:txXfrm>
        <a:off x="2782836" y="2504738"/>
        <a:ext cx="1763743" cy="881871"/>
      </dsp:txXfrm>
    </dsp:sp>
    <dsp:sp modelId="{9CFCDA34-BFA3-47B7-A3EF-8BFCCC1DB91C}">
      <dsp:nvSpPr>
        <dsp:cNvPr id="0" name=""/>
        <dsp:cNvSpPr/>
      </dsp:nvSpPr>
      <dsp:spPr>
        <a:xfrm>
          <a:off x="2782836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Nutrition and Diet</a:t>
          </a:r>
        </a:p>
      </dsp:txBody>
      <dsp:txXfrm>
        <a:off x="2782836" y="3756996"/>
        <a:ext cx="1763743" cy="881871"/>
      </dsp:txXfrm>
    </dsp:sp>
    <dsp:sp modelId="{24A5E0E8-42CD-4527-9D45-70281B2966A7}">
      <dsp:nvSpPr>
        <dsp:cNvPr id="0" name=""/>
        <dsp:cNvSpPr/>
      </dsp:nvSpPr>
      <dsp:spPr>
        <a:xfrm>
          <a:off x="2782836" y="5009253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Fitness Classes</a:t>
          </a:r>
        </a:p>
      </dsp:txBody>
      <dsp:txXfrm>
        <a:off x="2782836" y="5009253"/>
        <a:ext cx="1763743" cy="881871"/>
      </dsp:txXfrm>
    </dsp:sp>
    <dsp:sp modelId="{3B17BD21-A0AA-4471-9AAB-687F4C3C2571}">
      <dsp:nvSpPr>
        <dsp:cNvPr id="0" name=""/>
        <dsp:cNvSpPr/>
      </dsp:nvSpPr>
      <dsp:spPr>
        <a:xfrm>
          <a:off x="4476029" y="1252480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Major Topic 3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Our Clients</a:t>
          </a:r>
        </a:p>
      </dsp:txBody>
      <dsp:txXfrm>
        <a:off x="4476029" y="1252480"/>
        <a:ext cx="1763743" cy="881871"/>
      </dsp:txXfrm>
    </dsp:sp>
    <dsp:sp modelId="{CBC0B560-6732-44AA-B87A-8CE3ED308336}">
      <dsp:nvSpPr>
        <dsp:cNvPr id="0" name=""/>
        <dsp:cNvSpPr/>
      </dsp:nvSpPr>
      <dsp:spPr>
        <a:xfrm>
          <a:off x="4916965" y="2504738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Gallery</a:t>
          </a:r>
        </a:p>
      </dsp:txBody>
      <dsp:txXfrm>
        <a:off x="4916965" y="2504738"/>
        <a:ext cx="1763743" cy="881871"/>
      </dsp:txXfrm>
    </dsp:sp>
    <dsp:sp modelId="{0923A82C-3D46-43F0-898B-3197BED7B373}">
      <dsp:nvSpPr>
        <dsp:cNvPr id="0" name=""/>
        <dsp:cNvSpPr/>
      </dsp:nvSpPr>
      <dsp:spPr>
        <a:xfrm>
          <a:off x="4916965" y="3756996"/>
          <a:ext cx="1763743" cy="881871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Subtopic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Promotional Videos</a:t>
          </a:r>
        </a:p>
      </dsp:txBody>
      <dsp:txXfrm>
        <a:off x="4916965" y="3756996"/>
        <a:ext cx="1763743" cy="881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D0F2-EC4C-4288-84D9-CEF6DA69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MTlabuser</cp:lastModifiedBy>
  <cp:revision>2</cp:revision>
  <cp:lastPrinted>2019-01-22T18:23:00Z</cp:lastPrinted>
  <dcterms:created xsi:type="dcterms:W3CDTF">2019-01-22T21:04:00Z</dcterms:created>
  <dcterms:modified xsi:type="dcterms:W3CDTF">2019-01-22T21:04:00Z</dcterms:modified>
</cp:coreProperties>
</file>